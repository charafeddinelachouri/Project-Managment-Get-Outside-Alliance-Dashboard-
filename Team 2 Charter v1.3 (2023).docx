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B8827" w14:textId="3E08245C" w:rsidR="6D2C6091" w:rsidRDefault="6D2C6091" w:rsidP="4DE93858">
      <w:pPr>
        <w:rPr>
          <w:rFonts w:ascii="Arial" w:eastAsia="Arial" w:hAnsi="Arial" w:cs="Arial"/>
          <w:color w:val="000000" w:themeColor="text1"/>
          <w:sz w:val="36"/>
          <w:szCs w:val="36"/>
        </w:rPr>
      </w:pPr>
    </w:p>
    <w:p w14:paraId="3DA3220A" w14:textId="7880E6D5" w:rsidR="6D2C6091" w:rsidRDefault="62F69D19" w:rsidP="4DE93858">
      <w:pPr>
        <w:jc w:val="center"/>
        <w:rPr>
          <w:rFonts w:ascii="Arial" w:eastAsia="Arial" w:hAnsi="Arial" w:cs="Arial"/>
          <w:color w:val="000000" w:themeColor="text1"/>
          <w:sz w:val="36"/>
          <w:szCs w:val="36"/>
        </w:rPr>
      </w:pPr>
      <w:r w:rsidRPr="4DE93858">
        <w:rPr>
          <w:rFonts w:ascii="Arial" w:eastAsia="Arial" w:hAnsi="Arial" w:cs="Arial"/>
          <w:color w:val="000000" w:themeColor="text1"/>
          <w:sz w:val="72"/>
          <w:szCs w:val="72"/>
        </w:rPr>
        <w:t>Project Charter</w:t>
      </w:r>
    </w:p>
    <w:p w14:paraId="37025400" w14:textId="118B3BBE" w:rsidR="6D2C6091" w:rsidRDefault="1A98C0E2" w:rsidP="4DE93858">
      <w:pPr>
        <w:jc w:val="center"/>
      </w:pPr>
      <w:r>
        <w:rPr>
          <w:noProof/>
        </w:rPr>
        <w:drawing>
          <wp:inline distT="0" distB="0" distL="0" distR="0" wp14:anchorId="132A0E90" wp14:editId="5C3635E2">
            <wp:extent cx="1762919" cy="2197925"/>
            <wp:effectExtent l="0" t="0" r="0" b="0"/>
            <wp:docPr id="927566138" name="Picture 92756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2919" cy="2197925"/>
                    </a:xfrm>
                    <a:prstGeom prst="rect">
                      <a:avLst/>
                    </a:prstGeom>
                  </pic:spPr>
                </pic:pic>
              </a:graphicData>
            </a:graphic>
          </wp:inline>
        </w:drawing>
      </w:r>
    </w:p>
    <w:p w14:paraId="1ABE725E" w14:textId="29FF5183" w:rsidR="6D2C6091" w:rsidRDefault="6D2C6091" w:rsidP="4DE93858">
      <w:pPr>
        <w:rPr>
          <w:rFonts w:ascii="Arial" w:eastAsia="Arial" w:hAnsi="Arial" w:cs="Arial"/>
          <w:color w:val="000000" w:themeColor="text1"/>
          <w:sz w:val="36"/>
          <w:szCs w:val="36"/>
        </w:rPr>
      </w:pPr>
    </w:p>
    <w:p w14:paraId="2C268F81" w14:textId="60BBB22A" w:rsidR="6D2C6091" w:rsidRDefault="1A98C0E2" w:rsidP="5351E931">
      <w:pPr>
        <w:jc w:val="center"/>
        <w:rPr>
          <w:rFonts w:ascii="Arial" w:eastAsia="Arial" w:hAnsi="Arial" w:cs="Arial"/>
          <w:color w:val="000000" w:themeColor="text1"/>
          <w:sz w:val="36"/>
          <w:szCs w:val="36"/>
        </w:rPr>
      </w:pPr>
      <w:r w:rsidRPr="1C73A238">
        <w:rPr>
          <w:rFonts w:ascii="Arial" w:eastAsia="Arial" w:hAnsi="Arial" w:cs="Arial"/>
          <w:color w:val="000000" w:themeColor="text1"/>
          <w:sz w:val="36"/>
          <w:szCs w:val="36"/>
        </w:rPr>
        <w:t>Volunteer Data Dashboard and Database</w:t>
      </w:r>
    </w:p>
    <w:p w14:paraId="5D152A9A" w14:textId="0F0B8B13" w:rsidR="6D2C6091" w:rsidRDefault="6D2C6091" w:rsidP="4DE93858">
      <w:pPr>
        <w:jc w:val="center"/>
        <w:rPr>
          <w:rFonts w:ascii="Arial" w:eastAsia="Arial" w:hAnsi="Arial" w:cs="Arial"/>
          <w:color w:val="000000" w:themeColor="text1"/>
          <w:sz w:val="36"/>
          <w:szCs w:val="36"/>
        </w:rPr>
      </w:pPr>
    </w:p>
    <w:p w14:paraId="5982F8C4" w14:textId="0FE4BC75" w:rsidR="6D2C6091" w:rsidRDefault="1A98C0E2" w:rsidP="4DE93858">
      <w:pPr>
        <w:jc w:val="center"/>
        <w:rPr>
          <w:rFonts w:ascii="Arial" w:eastAsia="Arial" w:hAnsi="Arial" w:cs="Arial"/>
          <w:color w:val="000000" w:themeColor="text1"/>
          <w:sz w:val="28"/>
          <w:szCs w:val="28"/>
        </w:rPr>
      </w:pPr>
      <w:r w:rsidRPr="4DE93858">
        <w:rPr>
          <w:rFonts w:ascii="Arial" w:eastAsia="Arial" w:hAnsi="Arial" w:cs="Arial"/>
          <w:color w:val="000000" w:themeColor="text1"/>
          <w:sz w:val="28"/>
          <w:szCs w:val="28"/>
        </w:rPr>
        <w:t xml:space="preserve">Sami </w:t>
      </w:r>
      <w:proofErr w:type="spellStart"/>
      <w:r w:rsidRPr="4DE93858">
        <w:rPr>
          <w:rFonts w:ascii="Arial" w:eastAsia="Arial" w:hAnsi="Arial" w:cs="Arial"/>
          <w:color w:val="000000" w:themeColor="text1"/>
          <w:sz w:val="28"/>
          <w:szCs w:val="28"/>
        </w:rPr>
        <w:t>Elshafie</w:t>
      </w:r>
      <w:proofErr w:type="spellEnd"/>
    </w:p>
    <w:p w14:paraId="03017F15" w14:textId="6AAED2DD" w:rsidR="6D2C6091" w:rsidRDefault="1A98C0E2" w:rsidP="4DE93858">
      <w:pPr>
        <w:jc w:val="center"/>
        <w:rPr>
          <w:rFonts w:ascii="Arial" w:eastAsia="Arial" w:hAnsi="Arial" w:cs="Arial"/>
          <w:color w:val="000000" w:themeColor="text1"/>
          <w:sz w:val="28"/>
          <w:szCs w:val="28"/>
        </w:rPr>
      </w:pPr>
      <w:proofErr w:type="spellStart"/>
      <w:r w:rsidRPr="4DE93858">
        <w:rPr>
          <w:rFonts w:ascii="Arial" w:eastAsia="Arial" w:hAnsi="Arial" w:cs="Arial"/>
          <w:color w:val="000000" w:themeColor="text1"/>
          <w:sz w:val="28"/>
          <w:szCs w:val="28"/>
        </w:rPr>
        <w:t>Charaf</w:t>
      </w:r>
      <w:proofErr w:type="spellEnd"/>
      <w:r w:rsidRPr="4DE93858">
        <w:rPr>
          <w:rFonts w:ascii="Arial" w:eastAsia="Arial" w:hAnsi="Arial" w:cs="Arial"/>
          <w:color w:val="000000" w:themeColor="text1"/>
          <w:sz w:val="28"/>
          <w:szCs w:val="28"/>
        </w:rPr>
        <w:t xml:space="preserve"> </w:t>
      </w:r>
      <w:proofErr w:type="spellStart"/>
      <w:r w:rsidRPr="4DE93858">
        <w:rPr>
          <w:rFonts w:ascii="Arial" w:eastAsia="Arial" w:hAnsi="Arial" w:cs="Arial"/>
          <w:color w:val="000000" w:themeColor="text1"/>
          <w:sz w:val="28"/>
          <w:szCs w:val="28"/>
        </w:rPr>
        <w:t>Lachouri</w:t>
      </w:r>
      <w:proofErr w:type="spellEnd"/>
    </w:p>
    <w:p w14:paraId="169570D7" w14:textId="587B2963" w:rsidR="6D2C6091" w:rsidRDefault="1A98C0E2" w:rsidP="4DE93858">
      <w:pPr>
        <w:jc w:val="center"/>
        <w:rPr>
          <w:rFonts w:ascii="Arial" w:eastAsia="Arial" w:hAnsi="Arial" w:cs="Arial"/>
          <w:color w:val="000000" w:themeColor="text1"/>
          <w:sz w:val="28"/>
          <w:szCs w:val="28"/>
        </w:rPr>
      </w:pPr>
      <w:r w:rsidRPr="4DE93858">
        <w:rPr>
          <w:rFonts w:ascii="Arial" w:eastAsia="Arial" w:hAnsi="Arial" w:cs="Arial"/>
          <w:color w:val="000000" w:themeColor="text1"/>
          <w:sz w:val="28"/>
          <w:szCs w:val="28"/>
        </w:rPr>
        <w:t>Kevin Maldonado</w:t>
      </w:r>
    </w:p>
    <w:p w14:paraId="07160A4B" w14:textId="4FB539B9" w:rsidR="6D2C6091" w:rsidRDefault="1A98C0E2" w:rsidP="4DE93858">
      <w:pPr>
        <w:jc w:val="center"/>
        <w:rPr>
          <w:rFonts w:ascii="Arial" w:eastAsia="Arial" w:hAnsi="Arial" w:cs="Arial"/>
          <w:color w:val="000000" w:themeColor="text1"/>
          <w:sz w:val="28"/>
          <w:szCs w:val="28"/>
        </w:rPr>
      </w:pPr>
      <w:r w:rsidRPr="4DE93858">
        <w:rPr>
          <w:rFonts w:ascii="Arial" w:eastAsia="Arial" w:hAnsi="Arial" w:cs="Arial"/>
          <w:color w:val="000000" w:themeColor="text1"/>
          <w:sz w:val="28"/>
          <w:szCs w:val="28"/>
        </w:rPr>
        <w:t xml:space="preserve">Tatiana </w:t>
      </w:r>
      <w:proofErr w:type="spellStart"/>
      <w:r w:rsidRPr="4DE93858">
        <w:rPr>
          <w:rFonts w:ascii="Arial" w:eastAsia="Arial" w:hAnsi="Arial" w:cs="Arial"/>
          <w:color w:val="000000" w:themeColor="text1"/>
          <w:sz w:val="28"/>
          <w:szCs w:val="28"/>
        </w:rPr>
        <w:t>Uklist</w:t>
      </w:r>
      <w:proofErr w:type="spellEnd"/>
    </w:p>
    <w:p w14:paraId="333D5104" w14:textId="322E358D" w:rsidR="6D2C6091" w:rsidRDefault="1A98C0E2" w:rsidP="4DE93858">
      <w:pPr>
        <w:jc w:val="center"/>
        <w:rPr>
          <w:rFonts w:ascii="Arial" w:eastAsia="Arial" w:hAnsi="Arial" w:cs="Arial"/>
          <w:color w:val="000000" w:themeColor="text1"/>
          <w:sz w:val="28"/>
          <w:szCs w:val="28"/>
        </w:rPr>
      </w:pPr>
      <w:r w:rsidRPr="4DE93858">
        <w:rPr>
          <w:rFonts w:ascii="Arial" w:eastAsia="Arial" w:hAnsi="Arial" w:cs="Arial"/>
          <w:color w:val="000000" w:themeColor="text1"/>
          <w:sz w:val="28"/>
          <w:szCs w:val="28"/>
        </w:rPr>
        <w:t>Tanner Waggoner</w:t>
      </w:r>
    </w:p>
    <w:p w14:paraId="6C33B865" w14:textId="00A10BAB" w:rsidR="6D2C6091" w:rsidRDefault="6D2C6091" w:rsidP="4DE93858">
      <w:pPr>
        <w:jc w:val="center"/>
        <w:rPr>
          <w:rFonts w:ascii="Arial" w:eastAsia="Arial" w:hAnsi="Arial" w:cs="Arial"/>
          <w:color w:val="000000" w:themeColor="text1"/>
          <w:sz w:val="28"/>
          <w:szCs w:val="28"/>
        </w:rPr>
      </w:pPr>
    </w:p>
    <w:p w14:paraId="62393A74" w14:textId="3C525616" w:rsidR="6D2C6091" w:rsidRDefault="557F143D" w:rsidP="4DE93858">
      <w:pPr>
        <w:jc w:val="center"/>
        <w:rPr>
          <w:rFonts w:ascii="Arial" w:eastAsia="Arial" w:hAnsi="Arial" w:cs="Arial"/>
          <w:color w:val="000000" w:themeColor="text1"/>
          <w:sz w:val="28"/>
          <w:szCs w:val="28"/>
        </w:rPr>
      </w:pPr>
      <w:r w:rsidRPr="6B74424D">
        <w:rPr>
          <w:rFonts w:ascii="Arial" w:eastAsia="Arial" w:hAnsi="Arial" w:cs="Arial"/>
          <w:color w:val="595959" w:themeColor="text1" w:themeTint="A6"/>
          <w:sz w:val="24"/>
          <w:szCs w:val="24"/>
        </w:rPr>
        <w:t>2/1</w:t>
      </w:r>
      <w:r w:rsidR="38DF7D5A" w:rsidRPr="6B74424D">
        <w:rPr>
          <w:rFonts w:ascii="Arial" w:eastAsia="Arial" w:hAnsi="Arial" w:cs="Arial"/>
          <w:color w:val="595959" w:themeColor="text1" w:themeTint="A6"/>
          <w:sz w:val="24"/>
          <w:szCs w:val="24"/>
        </w:rPr>
        <w:t>5</w:t>
      </w:r>
      <w:r w:rsidRPr="6B74424D">
        <w:rPr>
          <w:rFonts w:ascii="Arial" w:eastAsia="Arial" w:hAnsi="Arial" w:cs="Arial"/>
          <w:color w:val="595959" w:themeColor="text1" w:themeTint="A6"/>
          <w:sz w:val="24"/>
          <w:szCs w:val="24"/>
        </w:rPr>
        <w:t>/2023</w:t>
      </w:r>
    </w:p>
    <w:p w14:paraId="266F0CF8" w14:textId="040861E9" w:rsidR="6D2C6091" w:rsidRDefault="557F143D" w:rsidP="1C73A238">
      <w:pPr>
        <w:jc w:val="center"/>
        <w:rPr>
          <w:rFonts w:ascii="Arial" w:eastAsia="Arial" w:hAnsi="Arial" w:cs="Arial"/>
          <w:color w:val="000000" w:themeColor="text1"/>
          <w:sz w:val="24"/>
          <w:szCs w:val="24"/>
        </w:rPr>
      </w:pPr>
      <w:r w:rsidRPr="6B74424D">
        <w:rPr>
          <w:rFonts w:ascii="Arial" w:eastAsia="Arial" w:hAnsi="Arial" w:cs="Arial"/>
          <w:color w:val="000000" w:themeColor="text1"/>
          <w:sz w:val="24"/>
          <w:szCs w:val="24"/>
        </w:rPr>
        <w:t>Version 1.</w:t>
      </w:r>
      <w:r w:rsidR="7D4ED15A" w:rsidRPr="6B74424D">
        <w:rPr>
          <w:rFonts w:ascii="Arial" w:eastAsia="Arial" w:hAnsi="Arial" w:cs="Arial"/>
          <w:color w:val="000000" w:themeColor="text1"/>
          <w:sz w:val="24"/>
          <w:szCs w:val="24"/>
        </w:rPr>
        <w:t>3</w:t>
      </w:r>
    </w:p>
    <w:p w14:paraId="6EE45FF1" w14:textId="488B6481" w:rsidR="6D2C6091" w:rsidRDefault="6D2C6091" w:rsidP="4DE93858">
      <w:pPr>
        <w:rPr>
          <w:rFonts w:ascii="Arial" w:eastAsia="Arial" w:hAnsi="Arial" w:cs="Arial"/>
          <w:color w:val="000000" w:themeColor="text1"/>
          <w:sz w:val="36"/>
          <w:szCs w:val="36"/>
        </w:rPr>
      </w:pPr>
    </w:p>
    <w:p w14:paraId="5E057F7E" w14:textId="470E771C" w:rsidR="6D2C6091" w:rsidRDefault="6D2C6091" w:rsidP="4DE93858">
      <w:pPr>
        <w:rPr>
          <w:rFonts w:ascii="Arial" w:eastAsia="Arial" w:hAnsi="Arial" w:cs="Arial"/>
          <w:color w:val="000000" w:themeColor="text1"/>
          <w:sz w:val="36"/>
          <w:szCs w:val="36"/>
        </w:rPr>
      </w:pPr>
    </w:p>
    <w:p w14:paraId="2861282B" w14:textId="058B670C" w:rsidR="6D2C6091" w:rsidRDefault="6D2C6091" w:rsidP="4DE93858">
      <w:pPr>
        <w:rPr>
          <w:rFonts w:ascii="Arial" w:eastAsia="Arial" w:hAnsi="Arial" w:cs="Arial"/>
          <w:color w:val="000000" w:themeColor="text1"/>
          <w:sz w:val="36"/>
          <w:szCs w:val="36"/>
        </w:rPr>
      </w:pPr>
    </w:p>
    <w:p w14:paraId="3CA18B10" w14:textId="2941CD53" w:rsidR="6D2C6091" w:rsidRDefault="6D2C6091" w:rsidP="4DE93858">
      <w:pPr>
        <w:rPr>
          <w:rFonts w:ascii="Arial" w:eastAsia="Arial" w:hAnsi="Arial" w:cs="Arial"/>
          <w:color w:val="000000" w:themeColor="text1"/>
          <w:sz w:val="36"/>
          <w:szCs w:val="36"/>
        </w:rPr>
      </w:pPr>
    </w:p>
    <w:p w14:paraId="608685DB" w14:textId="7BA7F420" w:rsidR="6D2C6091" w:rsidRDefault="1A98C0E2" w:rsidP="1C73A238">
      <w:pPr>
        <w:jc w:val="both"/>
        <w:rPr>
          <w:rFonts w:ascii="Arial" w:eastAsia="Arial" w:hAnsi="Arial" w:cs="Arial"/>
          <w:color w:val="000000" w:themeColor="text1"/>
          <w:sz w:val="40"/>
          <w:szCs w:val="40"/>
        </w:rPr>
      </w:pPr>
      <w:commentRangeStart w:id="0"/>
      <w:r w:rsidRPr="1C73A238">
        <w:rPr>
          <w:rFonts w:ascii="Arial" w:eastAsia="Arial" w:hAnsi="Arial" w:cs="Arial"/>
          <w:color w:val="000000" w:themeColor="text1"/>
          <w:sz w:val="40"/>
          <w:szCs w:val="40"/>
        </w:rPr>
        <w:t>Table of Contents</w:t>
      </w:r>
      <w:commentRangeEnd w:id="0"/>
      <w:r w:rsidR="00045907">
        <w:rPr>
          <w:rStyle w:val="CommentReference"/>
        </w:rPr>
        <w:commentReference w:id="0"/>
      </w:r>
    </w:p>
    <w:p w14:paraId="5695F4F0" w14:textId="1DD7B371" w:rsidR="6D2C6091" w:rsidRDefault="1A98C0E2" w:rsidP="1C73A238">
      <w:pPr>
        <w:jc w:val="both"/>
        <w:rPr>
          <w:rFonts w:ascii="Arial" w:eastAsia="Arial" w:hAnsi="Arial" w:cs="Arial"/>
          <w:color w:val="000000" w:themeColor="text1"/>
          <w:sz w:val="36"/>
          <w:szCs w:val="36"/>
        </w:rPr>
      </w:pPr>
      <w:r w:rsidRPr="1C73A238">
        <w:rPr>
          <w:rFonts w:ascii="Arial" w:eastAsia="Arial" w:hAnsi="Arial" w:cs="Arial"/>
          <w:color w:val="000000" w:themeColor="text1"/>
          <w:sz w:val="28"/>
          <w:szCs w:val="28"/>
        </w:rPr>
        <w:t>1.0 Project Overview...................................................................................3</w:t>
      </w:r>
    </w:p>
    <w:p w14:paraId="0A137E53" w14:textId="4554092D" w:rsidR="6D2C6091" w:rsidRDefault="1A98C0E2"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1.1 Problem Statement.....................................................................</w:t>
      </w:r>
      <w:r w:rsidR="7BE66422" w:rsidRPr="1C73A238">
        <w:rPr>
          <w:rFonts w:ascii="Arial" w:eastAsia="Arial" w:hAnsi="Arial" w:cs="Arial"/>
          <w:color w:val="000000" w:themeColor="text1"/>
          <w:sz w:val="28"/>
          <w:szCs w:val="28"/>
        </w:rPr>
        <w:t>..........</w:t>
      </w:r>
      <w:r w:rsidR="77797165" w:rsidRPr="1C73A238">
        <w:rPr>
          <w:rFonts w:ascii="Arial" w:eastAsia="Arial" w:hAnsi="Arial" w:cs="Arial"/>
          <w:color w:val="000000" w:themeColor="text1"/>
          <w:sz w:val="28"/>
          <w:szCs w:val="28"/>
        </w:rPr>
        <w:t>.</w:t>
      </w:r>
      <w:r w:rsidRPr="1C73A238">
        <w:rPr>
          <w:rFonts w:ascii="Arial" w:eastAsia="Arial" w:hAnsi="Arial" w:cs="Arial"/>
          <w:color w:val="000000" w:themeColor="text1"/>
          <w:sz w:val="28"/>
          <w:szCs w:val="28"/>
        </w:rPr>
        <w:t>3</w:t>
      </w:r>
    </w:p>
    <w:p w14:paraId="048C6E60" w14:textId="3D493FDD" w:rsidR="6D2C6091" w:rsidRDefault="1A98C0E2"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1.2 Project Description.....................................................................</w:t>
      </w:r>
      <w:r w:rsidR="24FC9E2E" w:rsidRPr="1C73A238">
        <w:rPr>
          <w:rFonts w:ascii="Arial" w:eastAsia="Arial" w:hAnsi="Arial" w:cs="Arial"/>
          <w:color w:val="000000" w:themeColor="text1"/>
          <w:sz w:val="28"/>
          <w:szCs w:val="28"/>
        </w:rPr>
        <w:t>.........</w:t>
      </w:r>
      <w:r w:rsidRPr="1C73A238">
        <w:rPr>
          <w:rFonts w:ascii="Arial" w:eastAsia="Arial" w:hAnsi="Arial" w:cs="Arial"/>
          <w:color w:val="000000" w:themeColor="text1"/>
          <w:sz w:val="28"/>
          <w:szCs w:val="28"/>
        </w:rPr>
        <w:t>..3</w:t>
      </w:r>
    </w:p>
    <w:p w14:paraId="0BBE1356" w14:textId="115C6F59" w:rsidR="6D2C6091" w:rsidRDefault="1A98C0E2"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1.3 Project Goals................................................................................</w:t>
      </w:r>
      <w:r w:rsidR="43FFF429" w:rsidRPr="1C73A238">
        <w:rPr>
          <w:rFonts w:ascii="Arial" w:eastAsia="Arial" w:hAnsi="Arial" w:cs="Arial"/>
          <w:color w:val="000000" w:themeColor="text1"/>
          <w:sz w:val="28"/>
          <w:szCs w:val="28"/>
        </w:rPr>
        <w:t>.........</w:t>
      </w:r>
      <w:r w:rsidRPr="1C73A238">
        <w:rPr>
          <w:rFonts w:ascii="Arial" w:eastAsia="Arial" w:hAnsi="Arial" w:cs="Arial"/>
          <w:color w:val="000000" w:themeColor="text1"/>
          <w:sz w:val="28"/>
          <w:szCs w:val="28"/>
        </w:rPr>
        <w:t>3</w:t>
      </w:r>
    </w:p>
    <w:p w14:paraId="4FF33502" w14:textId="33B2DB02" w:rsidR="6D2C6091" w:rsidRDefault="1A98C0E2"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1.4 Project Objectives........................................................................</w:t>
      </w:r>
      <w:r w:rsidR="2B85E0CC" w:rsidRPr="1C73A238">
        <w:rPr>
          <w:rFonts w:ascii="Arial" w:eastAsia="Arial" w:hAnsi="Arial" w:cs="Arial"/>
          <w:color w:val="000000" w:themeColor="text1"/>
          <w:sz w:val="28"/>
          <w:szCs w:val="28"/>
        </w:rPr>
        <w:t>..........</w:t>
      </w:r>
      <w:r w:rsidR="4214A49B" w:rsidRPr="1C73A238">
        <w:rPr>
          <w:rFonts w:ascii="Arial" w:eastAsia="Arial" w:hAnsi="Arial" w:cs="Arial"/>
          <w:color w:val="000000" w:themeColor="text1"/>
          <w:sz w:val="28"/>
          <w:szCs w:val="28"/>
        </w:rPr>
        <w:t>4</w:t>
      </w:r>
    </w:p>
    <w:p w14:paraId="2F22420E" w14:textId="13D2CDF7" w:rsidR="6D2C6091" w:rsidRDefault="4214A49B"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1.5 Project Stakeholders...................................................................</w:t>
      </w:r>
      <w:r w:rsidR="6531B3B2" w:rsidRPr="1C73A238">
        <w:rPr>
          <w:rFonts w:ascii="Arial" w:eastAsia="Arial" w:hAnsi="Arial" w:cs="Arial"/>
          <w:color w:val="000000" w:themeColor="text1"/>
          <w:sz w:val="28"/>
          <w:szCs w:val="28"/>
        </w:rPr>
        <w:t>..........</w:t>
      </w:r>
      <w:r w:rsidRPr="1C73A238">
        <w:rPr>
          <w:rFonts w:ascii="Arial" w:eastAsia="Arial" w:hAnsi="Arial" w:cs="Arial"/>
          <w:color w:val="000000" w:themeColor="text1"/>
          <w:sz w:val="28"/>
          <w:szCs w:val="28"/>
        </w:rPr>
        <w:t>.4</w:t>
      </w:r>
    </w:p>
    <w:p w14:paraId="2FD6E289" w14:textId="48CD8F4C" w:rsidR="6D2C6091" w:rsidRDefault="4214A49B"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1.6 Project Requirements.................................................................</w:t>
      </w:r>
      <w:r w:rsidR="69652210" w:rsidRPr="1C73A238">
        <w:rPr>
          <w:rFonts w:ascii="Arial" w:eastAsia="Arial" w:hAnsi="Arial" w:cs="Arial"/>
          <w:color w:val="000000" w:themeColor="text1"/>
          <w:sz w:val="28"/>
          <w:szCs w:val="28"/>
        </w:rPr>
        <w:t>.........</w:t>
      </w:r>
      <w:r w:rsidRPr="1C73A238">
        <w:rPr>
          <w:rFonts w:ascii="Arial" w:eastAsia="Arial" w:hAnsi="Arial" w:cs="Arial"/>
          <w:color w:val="000000" w:themeColor="text1"/>
          <w:sz w:val="28"/>
          <w:szCs w:val="28"/>
        </w:rPr>
        <w:t>..</w:t>
      </w:r>
      <w:r w:rsidR="667292C9" w:rsidRPr="1C73A238">
        <w:rPr>
          <w:rFonts w:ascii="Arial" w:eastAsia="Arial" w:hAnsi="Arial" w:cs="Arial"/>
          <w:color w:val="000000" w:themeColor="text1"/>
          <w:sz w:val="28"/>
          <w:szCs w:val="28"/>
        </w:rPr>
        <w:t>5</w:t>
      </w:r>
    </w:p>
    <w:p w14:paraId="4F1AE2F2" w14:textId="164D5FD9" w:rsidR="6D2C6091" w:rsidRDefault="4214A49B"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1.7</w:t>
      </w:r>
      <w:r w:rsidR="794C86FA" w:rsidRPr="1C73A238">
        <w:rPr>
          <w:rFonts w:ascii="Arial" w:eastAsia="Arial" w:hAnsi="Arial" w:cs="Arial"/>
          <w:color w:val="000000" w:themeColor="text1"/>
          <w:sz w:val="28"/>
          <w:szCs w:val="28"/>
        </w:rPr>
        <w:t xml:space="preserve"> Project Deliverables....................................................................</w:t>
      </w:r>
      <w:r w:rsidR="79F3D465" w:rsidRPr="1C73A238">
        <w:rPr>
          <w:rFonts w:ascii="Arial" w:eastAsia="Arial" w:hAnsi="Arial" w:cs="Arial"/>
          <w:color w:val="000000" w:themeColor="text1"/>
          <w:sz w:val="28"/>
          <w:szCs w:val="28"/>
        </w:rPr>
        <w:t>.........</w:t>
      </w:r>
      <w:r w:rsidR="794C86FA" w:rsidRPr="1C73A238">
        <w:rPr>
          <w:rFonts w:ascii="Arial" w:eastAsia="Arial" w:hAnsi="Arial" w:cs="Arial"/>
          <w:color w:val="000000" w:themeColor="text1"/>
          <w:sz w:val="28"/>
          <w:szCs w:val="28"/>
        </w:rPr>
        <w:t>..5</w:t>
      </w:r>
    </w:p>
    <w:p w14:paraId="3A907B87" w14:textId="39AE23E5" w:rsidR="6D2C6091" w:rsidRDefault="794C86FA"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1.8 Project Milestones........................................................................</w:t>
      </w:r>
      <w:r w:rsidR="7651B68D" w:rsidRPr="1C73A238">
        <w:rPr>
          <w:rFonts w:ascii="Arial" w:eastAsia="Arial" w:hAnsi="Arial" w:cs="Arial"/>
          <w:color w:val="000000" w:themeColor="text1"/>
          <w:sz w:val="28"/>
          <w:szCs w:val="28"/>
        </w:rPr>
        <w:t>.........</w:t>
      </w:r>
      <w:r w:rsidRPr="1C73A238">
        <w:rPr>
          <w:rFonts w:ascii="Arial" w:eastAsia="Arial" w:hAnsi="Arial" w:cs="Arial"/>
          <w:color w:val="000000" w:themeColor="text1"/>
          <w:sz w:val="28"/>
          <w:szCs w:val="28"/>
        </w:rPr>
        <w:t>5</w:t>
      </w:r>
    </w:p>
    <w:p w14:paraId="47ECC041" w14:textId="151C0BBB" w:rsidR="6D2C6091" w:rsidRDefault="794C86FA"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2.0 Project Organization..............................................................................5</w:t>
      </w:r>
    </w:p>
    <w:p w14:paraId="35A43FAB" w14:textId="5348618C" w:rsidR="6D2C6091" w:rsidRDefault="794C86FA"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2.1 Project Manager..........................................................................</w:t>
      </w:r>
      <w:r w:rsidR="765BDEB4" w:rsidRPr="1C73A238">
        <w:rPr>
          <w:rFonts w:ascii="Arial" w:eastAsia="Arial" w:hAnsi="Arial" w:cs="Arial"/>
          <w:color w:val="000000" w:themeColor="text1"/>
          <w:sz w:val="28"/>
          <w:szCs w:val="28"/>
        </w:rPr>
        <w:t>.........</w:t>
      </w:r>
      <w:r w:rsidRPr="1C73A238">
        <w:rPr>
          <w:rFonts w:ascii="Arial" w:eastAsia="Arial" w:hAnsi="Arial" w:cs="Arial"/>
          <w:color w:val="000000" w:themeColor="text1"/>
          <w:sz w:val="28"/>
          <w:szCs w:val="28"/>
        </w:rPr>
        <w:t>.6</w:t>
      </w:r>
    </w:p>
    <w:p w14:paraId="6C9FD482" w14:textId="5316C997" w:rsidR="6D2C6091" w:rsidRDefault="794C86FA"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2.2 Project Team...............................................................................</w:t>
      </w:r>
      <w:r w:rsidR="5AF60AFE" w:rsidRPr="1C73A238">
        <w:rPr>
          <w:rFonts w:ascii="Arial" w:eastAsia="Arial" w:hAnsi="Arial" w:cs="Arial"/>
          <w:color w:val="000000" w:themeColor="text1"/>
          <w:sz w:val="28"/>
          <w:szCs w:val="28"/>
        </w:rPr>
        <w:t>.........</w:t>
      </w:r>
      <w:r w:rsidRPr="1C73A238">
        <w:rPr>
          <w:rFonts w:ascii="Arial" w:eastAsia="Arial" w:hAnsi="Arial" w:cs="Arial"/>
          <w:color w:val="000000" w:themeColor="text1"/>
          <w:sz w:val="28"/>
          <w:szCs w:val="28"/>
        </w:rPr>
        <w:t>.6</w:t>
      </w:r>
    </w:p>
    <w:p w14:paraId="63DEB69C" w14:textId="0E225E79" w:rsidR="6D2C6091" w:rsidRDefault="794C86FA" w:rsidP="1C73A238">
      <w:pPr>
        <w:jc w:val="both"/>
        <w:rPr>
          <w:rFonts w:ascii="Arial" w:eastAsia="Arial" w:hAnsi="Arial" w:cs="Arial"/>
          <w:color w:val="000000" w:themeColor="text1"/>
          <w:sz w:val="28"/>
          <w:szCs w:val="28"/>
        </w:rPr>
      </w:pPr>
      <w:r w:rsidRPr="1C73A238">
        <w:rPr>
          <w:rFonts w:ascii="Arial" w:eastAsia="Arial" w:hAnsi="Arial" w:cs="Arial"/>
          <w:color w:val="000000" w:themeColor="text1"/>
          <w:sz w:val="28"/>
          <w:szCs w:val="28"/>
        </w:rPr>
        <w:t>3.0 Project Approvals..................................................................................6</w:t>
      </w:r>
    </w:p>
    <w:p w14:paraId="12264B6A" w14:textId="669EB88C" w:rsidR="6D2C6091" w:rsidRDefault="6D2C6091" w:rsidP="1C73A238">
      <w:pPr>
        <w:jc w:val="both"/>
        <w:rPr>
          <w:rFonts w:ascii="Arial" w:eastAsia="Arial" w:hAnsi="Arial" w:cs="Arial"/>
          <w:color w:val="000000" w:themeColor="text1"/>
          <w:sz w:val="28"/>
          <w:szCs w:val="28"/>
        </w:rPr>
      </w:pPr>
    </w:p>
    <w:p w14:paraId="5F06F64B" w14:textId="3F789617" w:rsidR="6D2C6091" w:rsidRDefault="6D2C6091" w:rsidP="4DE93858">
      <w:pPr>
        <w:rPr>
          <w:rFonts w:ascii="Arial" w:eastAsia="Arial" w:hAnsi="Arial" w:cs="Arial"/>
          <w:color w:val="000000" w:themeColor="text1"/>
          <w:sz w:val="28"/>
          <w:szCs w:val="28"/>
        </w:rPr>
      </w:pPr>
    </w:p>
    <w:p w14:paraId="6CD7855C" w14:textId="14FD8AE4" w:rsidR="6D2C6091" w:rsidRDefault="6D2C6091" w:rsidP="4DE93858">
      <w:pPr>
        <w:rPr>
          <w:rFonts w:ascii="Arial" w:eastAsia="Arial" w:hAnsi="Arial" w:cs="Arial"/>
          <w:color w:val="000000" w:themeColor="text1"/>
          <w:sz w:val="28"/>
          <w:szCs w:val="28"/>
        </w:rPr>
      </w:pPr>
    </w:p>
    <w:p w14:paraId="3D671338" w14:textId="0C156D75" w:rsidR="6D2C6091" w:rsidRDefault="6D2C6091" w:rsidP="4DE93858">
      <w:pPr>
        <w:rPr>
          <w:rFonts w:ascii="Arial" w:eastAsia="Arial" w:hAnsi="Arial" w:cs="Arial"/>
          <w:color w:val="000000" w:themeColor="text1"/>
          <w:sz w:val="36"/>
          <w:szCs w:val="36"/>
        </w:rPr>
      </w:pPr>
    </w:p>
    <w:p w14:paraId="0B883781" w14:textId="78CF56F6" w:rsidR="6D2C6091" w:rsidRDefault="6D2C6091" w:rsidP="4DE93858">
      <w:pPr>
        <w:rPr>
          <w:rFonts w:ascii="Arial" w:eastAsia="Arial" w:hAnsi="Arial" w:cs="Arial"/>
          <w:color w:val="000000" w:themeColor="text1"/>
          <w:sz w:val="36"/>
          <w:szCs w:val="36"/>
        </w:rPr>
      </w:pPr>
    </w:p>
    <w:p w14:paraId="3AEE86B4" w14:textId="27288A2F" w:rsidR="6D2C6091" w:rsidRDefault="6D2C6091" w:rsidP="4DE93858">
      <w:pPr>
        <w:rPr>
          <w:rFonts w:ascii="Arial" w:eastAsia="Arial" w:hAnsi="Arial" w:cs="Arial"/>
          <w:color w:val="000000" w:themeColor="text1"/>
          <w:sz w:val="36"/>
          <w:szCs w:val="36"/>
        </w:rPr>
      </w:pPr>
    </w:p>
    <w:p w14:paraId="68FFD7A8" w14:textId="56360E27" w:rsidR="6D2C6091" w:rsidRDefault="6D2C6091" w:rsidP="4DE93858">
      <w:pPr>
        <w:rPr>
          <w:rFonts w:ascii="Arial" w:eastAsia="Arial" w:hAnsi="Arial" w:cs="Arial"/>
          <w:color w:val="000000" w:themeColor="text1"/>
          <w:sz w:val="36"/>
          <w:szCs w:val="36"/>
        </w:rPr>
      </w:pPr>
    </w:p>
    <w:p w14:paraId="4E08062D" w14:textId="017A4E4E" w:rsidR="6D2C6091" w:rsidRDefault="6D2C6091" w:rsidP="4DE93858">
      <w:pPr>
        <w:rPr>
          <w:rFonts w:ascii="Arial" w:eastAsia="Arial" w:hAnsi="Arial" w:cs="Arial"/>
          <w:color w:val="000000" w:themeColor="text1"/>
          <w:sz w:val="36"/>
          <w:szCs w:val="36"/>
        </w:rPr>
      </w:pPr>
    </w:p>
    <w:p w14:paraId="332153D6" w14:textId="2FE5F451" w:rsidR="6D2C6091" w:rsidRDefault="6D2C6091" w:rsidP="4DE93858">
      <w:pPr>
        <w:rPr>
          <w:rFonts w:ascii="Arial" w:eastAsia="Arial" w:hAnsi="Arial" w:cs="Arial"/>
          <w:color w:val="000000" w:themeColor="text1"/>
          <w:sz w:val="36"/>
          <w:szCs w:val="36"/>
        </w:rPr>
      </w:pPr>
    </w:p>
    <w:p w14:paraId="467049E2" w14:textId="271AD29E" w:rsidR="6D2C6091" w:rsidRDefault="6D2C6091" w:rsidP="4DE93858">
      <w:pPr>
        <w:rPr>
          <w:rFonts w:ascii="Arial" w:eastAsia="Arial" w:hAnsi="Arial" w:cs="Arial"/>
          <w:color w:val="000000" w:themeColor="text1"/>
          <w:sz w:val="36"/>
          <w:szCs w:val="36"/>
        </w:rPr>
      </w:pPr>
    </w:p>
    <w:p w14:paraId="4A11FAEA" w14:textId="21E02B89" w:rsidR="6D2C6091" w:rsidRDefault="6D2C6091" w:rsidP="4DE93858">
      <w:pPr>
        <w:rPr>
          <w:rFonts w:ascii="Arial" w:eastAsia="Arial" w:hAnsi="Arial" w:cs="Arial"/>
          <w:color w:val="000000" w:themeColor="text1"/>
          <w:sz w:val="36"/>
          <w:szCs w:val="36"/>
        </w:rPr>
      </w:pPr>
      <w:bookmarkStart w:id="1" w:name="_Int_wJqX6YBq"/>
      <w:r w:rsidRPr="4DE93858">
        <w:rPr>
          <w:rFonts w:ascii="Arial" w:eastAsia="Arial" w:hAnsi="Arial" w:cs="Arial"/>
          <w:color w:val="000000" w:themeColor="text1"/>
          <w:sz w:val="36"/>
          <w:szCs w:val="36"/>
        </w:rPr>
        <w:t>1.0 Project Overview</w:t>
      </w:r>
      <w:bookmarkEnd w:id="1"/>
    </w:p>
    <w:p w14:paraId="6EACA1E1" w14:textId="1F764A0D" w:rsidR="75377276" w:rsidRDefault="75377276" w:rsidP="75377276">
      <w:pPr>
        <w:rPr>
          <w:rFonts w:ascii="Arial" w:eastAsia="Arial" w:hAnsi="Arial" w:cs="Arial"/>
          <w:color w:val="000000" w:themeColor="text1"/>
          <w:sz w:val="36"/>
          <w:szCs w:val="36"/>
        </w:rPr>
      </w:pPr>
    </w:p>
    <w:p w14:paraId="1D940E15" w14:textId="457C1372" w:rsidR="41A783E8" w:rsidRDefault="1AEFC050" w:rsidP="75377276">
      <w:pPr>
        <w:rPr>
          <w:rFonts w:ascii="Arial" w:eastAsia="Arial" w:hAnsi="Arial" w:cs="Arial"/>
          <w:color w:val="000000" w:themeColor="text1"/>
          <w:sz w:val="32"/>
          <w:szCs w:val="32"/>
        </w:rPr>
      </w:pPr>
      <w:r w:rsidRPr="75377276">
        <w:rPr>
          <w:rFonts w:ascii="Arial" w:eastAsia="Arial" w:hAnsi="Arial" w:cs="Arial"/>
          <w:color w:val="000000" w:themeColor="text1"/>
          <w:sz w:val="32"/>
          <w:szCs w:val="32"/>
        </w:rPr>
        <w:t xml:space="preserve">1.1 </w:t>
      </w:r>
      <w:r w:rsidR="41A783E8" w:rsidRPr="75377276">
        <w:rPr>
          <w:rFonts w:ascii="Arial" w:eastAsia="Arial" w:hAnsi="Arial" w:cs="Arial"/>
          <w:color w:val="000000" w:themeColor="text1"/>
          <w:sz w:val="32"/>
          <w:szCs w:val="32"/>
        </w:rPr>
        <w:t>Problem Statement:</w:t>
      </w:r>
    </w:p>
    <w:p w14:paraId="0F7C178D" w14:textId="26B61975" w:rsidR="41A783E8" w:rsidRDefault="41A783E8" w:rsidP="5351E931">
      <w:pPr>
        <w:rPr>
          <w:rFonts w:ascii="Arial" w:eastAsia="Arial" w:hAnsi="Arial" w:cs="Arial"/>
          <w:color w:val="000000" w:themeColor="text1"/>
          <w:sz w:val="24"/>
          <w:szCs w:val="24"/>
        </w:rPr>
      </w:pPr>
      <w:r w:rsidRPr="1C73A238">
        <w:rPr>
          <w:rFonts w:ascii="Arial" w:eastAsia="Arial" w:hAnsi="Arial" w:cs="Arial"/>
          <w:color w:val="000000" w:themeColor="text1"/>
          <w:sz w:val="24"/>
          <w:szCs w:val="24"/>
        </w:rPr>
        <w:t xml:space="preserve">Get Outside Alliance is a nonprofit organization that aims to </w:t>
      </w:r>
      <w:commentRangeStart w:id="2"/>
      <w:r w:rsidRPr="1C73A238">
        <w:rPr>
          <w:rFonts w:ascii="Arial" w:eastAsia="Arial" w:hAnsi="Arial" w:cs="Arial"/>
          <w:color w:val="000000" w:themeColor="text1"/>
          <w:sz w:val="24"/>
          <w:szCs w:val="24"/>
        </w:rPr>
        <w:t xml:space="preserve">build advocates </w:t>
      </w:r>
      <w:commentRangeEnd w:id="2"/>
      <w:r w:rsidR="00E523F1">
        <w:rPr>
          <w:rStyle w:val="CommentReference"/>
        </w:rPr>
        <w:commentReference w:id="2"/>
      </w:r>
      <w:r w:rsidRPr="1C73A238">
        <w:rPr>
          <w:rFonts w:ascii="Arial" w:eastAsia="Arial" w:hAnsi="Arial" w:cs="Arial"/>
          <w:color w:val="000000" w:themeColor="text1"/>
          <w:sz w:val="24"/>
          <w:szCs w:val="24"/>
        </w:rPr>
        <w:t xml:space="preserve">for the parks within the Texas Park and Wildlife Department through impactful volunteer opportunities. </w:t>
      </w:r>
    </w:p>
    <w:p w14:paraId="55F0C7D3" w14:textId="38B5C10B" w:rsidR="41A783E8" w:rsidRDefault="26F472A5" w:rsidP="1C73A238">
      <w:pPr>
        <w:rPr>
          <w:rFonts w:ascii="Arial" w:eastAsia="Arial" w:hAnsi="Arial" w:cs="Arial"/>
          <w:color w:val="000000" w:themeColor="text1"/>
          <w:sz w:val="24"/>
          <w:szCs w:val="24"/>
        </w:rPr>
      </w:pPr>
      <w:r w:rsidRPr="1C73A238">
        <w:rPr>
          <w:rFonts w:ascii="Arial" w:eastAsia="Arial" w:hAnsi="Arial" w:cs="Arial"/>
          <w:color w:val="000000" w:themeColor="text1"/>
          <w:sz w:val="24"/>
          <w:szCs w:val="24"/>
        </w:rPr>
        <w:t xml:space="preserve">Currently, the Get Outside Alliance team is composed of three Houston-based volunteer founders with little expertise, </w:t>
      </w:r>
      <w:r w:rsidR="5933D082" w:rsidRPr="1C73A238">
        <w:rPr>
          <w:rFonts w:ascii="Arial" w:eastAsia="Arial" w:hAnsi="Arial" w:cs="Arial"/>
          <w:color w:val="000000" w:themeColor="text1"/>
          <w:sz w:val="24"/>
          <w:szCs w:val="24"/>
        </w:rPr>
        <w:t>time,</w:t>
      </w:r>
      <w:r w:rsidRPr="1C73A238">
        <w:rPr>
          <w:rFonts w:ascii="Arial" w:eastAsia="Arial" w:hAnsi="Arial" w:cs="Arial"/>
          <w:color w:val="000000" w:themeColor="text1"/>
          <w:sz w:val="24"/>
          <w:szCs w:val="24"/>
        </w:rPr>
        <w:t xml:space="preserve"> </w:t>
      </w:r>
      <w:del w:id="3" w:author="Sample, Joseph" w:date="2023-02-19T11:19:00Z">
        <w:r w:rsidRPr="1C73A238" w:rsidDel="006B73B2">
          <w:rPr>
            <w:rFonts w:ascii="Arial" w:eastAsia="Arial" w:hAnsi="Arial" w:cs="Arial"/>
            <w:color w:val="000000" w:themeColor="text1"/>
            <w:sz w:val="24"/>
            <w:szCs w:val="24"/>
          </w:rPr>
          <w:delText xml:space="preserve">and </w:delText>
        </w:r>
      </w:del>
      <w:ins w:id="4" w:author="Sample, Joseph" w:date="2023-02-19T11:19:00Z">
        <w:r w:rsidR="006B73B2">
          <w:rPr>
            <w:rFonts w:ascii="Arial" w:eastAsia="Arial" w:hAnsi="Arial" w:cs="Arial"/>
            <w:color w:val="000000" w:themeColor="text1"/>
            <w:sz w:val="24"/>
            <w:szCs w:val="24"/>
          </w:rPr>
          <w:t>or</w:t>
        </w:r>
        <w:r w:rsidR="006B73B2" w:rsidRPr="1C73A238">
          <w:rPr>
            <w:rFonts w:ascii="Arial" w:eastAsia="Arial" w:hAnsi="Arial" w:cs="Arial"/>
            <w:color w:val="000000" w:themeColor="text1"/>
            <w:sz w:val="24"/>
            <w:szCs w:val="24"/>
          </w:rPr>
          <w:t xml:space="preserve"> </w:t>
        </w:r>
      </w:ins>
      <w:r w:rsidRPr="1C73A238">
        <w:rPr>
          <w:rFonts w:ascii="Arial" w:eastAsia="Arial" w:hAnsi="Arial" w:cs="Arial"/>
          <w:color w:val="000000" w:themeColor="text1"/>
          <w:sz w:val="24"/>
          <w:szCs w:val="24"/>
        </w:rPr>
        <w:t xml:space="preserve">resources to develop tools that </w:t>
      </w:r>
      <w:ins w:id="5" w:author="Sample, Joseph" w:date="2023-02-19T11:19:00Z">
        <w:r w:rsidR="006B73B2">
          <w:rPr>
            <w:rFonts w:ascii="Arial" w:eastAsia="Arial" w:hAnsi="Arial" w:cs="Arial"/>
            <w:color w:val="000000" w:themeColor="text1"/>
            <w:sz w:val="24"/>
            <w:szCs w:val="24"/>
          </w:rPr>
          <w:t xml:space="preserve">will in turn </w:t>
        </w:r>
      </w:ins>
      <w:r w:rsidRPr="1C73A238">
        <w:rPr>
          <w:rFonts w:ascii="Arial" w:eastAsia="Arial" w:hAnsi="Arial" w:cs="Arial"/>
          <w:color w:val="000000" w:themeColor="text1"/>
          <w:sz w:val="24"/>
          <w:szCs w:val="24"/>
        </w:rPr>
        <w:t xml:space="preserve">provide </w:t>
      </w:r>
      <w:ins w:id="6" w:author="Sample, Joseph" w:date="2023-02-19T11:19:00Z">
        <w:r w:rsidR="006B73B2">
          <w:rPr>
            <w:rFonts w:ascii="Arial" w:eastAsia="Arial" w:hAnsi="Arial" w:cs="Arial"/>
            <w:color w:val="000000" w:themeColor="text1"/>
            <w:sz w:val="24"/>
            <w:szCs w:val="24"/>
          </w:rPr>
          <w:t xml:space="preserve">them with the </w:t>
        </w:r>
      </w:ins>
      <w:r w:rsidRPr="1C73A238">
        <w:rPr>
          <w:rFonts w:ascii="Arial" w:eastAsia="Arial" w:hAnsi="Arial" w:cs="Arial"/>
          <w:color w:val="000000" w:themeColor="text1"/>
          <w:sz w:val="24"/>
          <w:szCs w:val="24"/>
        </w:rPr>
        <w:t xml:space="preserve">in-depth data that </w:t>
      </w:r>
      <w:ins w:id="7" w:author="Sample, Joseph" w:date="2023-02-19T11:20:00Z">
        <w:r w:rsidR="006B73B2">
          <w:rPr>
            <w:rFonts w:ascii="Arial" w:eastAsia="Arial" w:hAnsi="Arial" w:cs="Arial"/>
            <w:color w:val="000000" w:themeColor="text1"/>
            <w:sz w:val="24"/>
            <w:szCs w:val="24"/>
          </w:rPr>
          <w:t xml:space="preserve">they need </w:t>
        </w:r>
        <w:proofErr w:type="gramStart"/>
        <w:r w:rsidR="006B73B2">
          <w:rPr>
            <w:rFonts w:ascii="Arial" w:eastAsia="Arial" w:hAnsi="Arial" w:cs="Arial"/>
            <w:color w:val="000000" w:themeColor="text1"/>
            <w:sz w:val="24"/>
            <w:szCs w:val="24"/>
          </w:rPr>
          <w:t>in order to</w:t>
        </w:r>
        <w:proofErr w:type="gramEnd"/>
        <w:r w:rsidR="006B73B2">
          <w:rPr>
            <w:rFonts w:ascii="Arial" w:eastAsia="Arial" w:hAnsi="Arial" w:cs="Arial"/>
            <w:color w:val="000000" w:themeColor="text1"/>
            <w:sz w:val="24"/>
            <w:szCs w:val="24"/>
          </w:rPr>
          <w:t xml:space="preserve"> </w:t>
        </w:r>
      </w:ins>
      <w:del w:id="8" w:author="Sample, Joseph" w:date="2023-02-19T11:20:00Z">
        <w:r w:rsidRPr="1C73A238" w:rsidDel="006B73B2">
          <w:rPr>
            <w:rFonts w:ascii="Arial" w:eastAsia="Arial" w:hAnsi="Arial" w:cs="Arial"/>
            <w:color w:val="000000" w:themeColor="text1"/>
            <w:sz w:val="24"/>
            <w:szCs w:val="24"/>
          </w:rPr>
          <w:delText>let them</w:delText>
        </w:r>
      </w:del>
      <w:r w:rsidRPr="1C73A238">
        <w:rPr>
          <w:rFonts w:ascii="Arial" w:eastAsia="Arial" w:hAnsi="Arial" w:cs="Arial"/>
          <w:color w:val="000000" w:themeColor="text1"/>
          <w:sz w:val="24"/>
          <w:szCs w:val="24"/>
        </w:rPr>
        <w:t xml:space="preserve"> identify and recruit volunteers.</w:t>
      </w:r>
      <w:r w:rsidR="56A1304F" w:rsidRPr="1C73A238">
        <w:rPr>
          <w:rFonts w:ascii="Arial" w:eastAsia="Arial" w:hAnsi="Arial" w:cs="Arial"/>
          <w:color w:val="000000" w:themeColor="text1"/>
          <w:sz w:val="24"/>
          <w:szCs w:val="24"/>
        </w:rPr>
        <w:t xml:space="preserve"> Without the tools</w:t>
      </w:r>
      <w:r w:rsidR="3C5A394C" w:rsidRPr="1C73A238">
        <w:rPr>
          <w:rFonts w:ascii="Arial" w:eastAsia="Arial" w:hAnsi="Arial" w:cs="Arial"/>
          <w:color w:val="000000" w:themeColor="text1"/>
          <w:sz w:val="24"/>
          <w:szCs w:val="24"/>
        </w:rPr>
        <w:t xml:space="preserve">, the Get Outside Alliance team would not be able to scale and continue to </w:t>
      </w:r>
      <w:commentRangeStart w:id="9"/>
      <w:commentRangeStart w:id="10"/>
      <w:r w:rsidR="3C5A394C" w:rsidRPr="1C73A238">
        <w:rPr>
          <w:rFonts w:ascii="Arial" w:eastAsia="Arial" w:hAnsi="Arial" w:cs="Arial"/>
          <w:color w:val="000000" w:themeColor="text1"/>
          <w:sz w:val="24"/>
          <w:szCs w:val="24"/>
        </w:rPr>
        <w:t>create</w:t>
      </w:r>
      <w:commentRangeEnd w:id="9"/>
      <w:r w:rsidR="006B73B2">
        <w:rPr>
          <w:rStyle w:val="CommentReference"/>
        </w:rPr>
        <w:commentReference w:id="9"/>
      </w:r>
      <w:commentRangeEnd w:id="10"/>
      <w:r w:rsidR="00D32C7D">
        <w:rPr>
          <w:rStyle w:val="CommentReference"/>
        </w:rPr>
        <w:commentReference w:id="10"/>
      </w:r>
      <w:r w:rsidR="3C5A394C" w:rsidRPr="1C73A238">
        <w:rPr>
          <w:rFonts w:ascii="Arial" w:eastAsia="Arial" w:hAnsi="Arial" w:cs="Arial"/>
          <w:color w:val="000000" w:themeColor="text1"/>
          <w:sz w:val="24"/>
          <w:szCs w:val="24"/>
        </w:rPr>
        <w:t xml:space="preserve"> advocates for the Texas Sta</w:t>
      </w:r>
      <w:r w:rsidR="0F63B13F" w:rsidRPr="1C73A238">
        <w:rPr>
          <w:rFonts w:ascii="Arial" w:eastAsia="Arial" w:hAnsi="Arial" w:cs="Arial"/>
          <w:color w:val="000000" w:themeColor="text1"/>
          <w:sz w:val="24"/>
          <w:szCs w:val="24"/>
        </w:rPr>
        <w:t>te Park and Wildlife System.</w:t>
      </w:r>
    </w:p>
    <w:p w14:paraId="33DE2C85" w14:textId="69E57D14" w:rsidR="41A783E8" w:rsidRDefault="41A783E8" w:rsidP="7CC70C87">
      <w:pPr>
        <w:rPr>
          <w:rFonts w:ascii="Arial" w:eastAsia="Arial" w:hAnsi="Arial" w:cs="Arial"/>
          <w:color w:val="000000" w:themeColor="text1"/>
          <w:sz w:val="24"/>
          <w:szCs w:val="24"/>
        </w:rPr>
      </w:pPr>
    </w:p>
    <w:p w14:paraId="2532E36C" w14:textId="07DF207E" w:rsidR="41A783E8" w:rsidRDefault="7C10A83D" w:rsidP="75377276">
      <w:pPr>
        <w:rPr>
          <w:rFonts w:ascii="Arial" w:eastAsia="Arial" w:hAnsi="Arial" w:cs="Arial"/>
          <w:color w:val="000000" w:themeColor="text1"/>
          <w:sz w:val="24"/>
          <w:szCs w:val="24"/>
        </w:rPr>
      </w:pPr>
      <w:r w:rsidRPr="6B74424D">
        <w:rPr>
          <w:rFonts w:ascii="Arial" w:eastAsia="Arial" w:hAnsi="Arial" w:cs="Arial"/>
          <w:color w:val="000000" w:themeColor="text1"/>
          <w:sz w:val="32"/>
          <w:szCs w:val="32"/>
        </w:rPr>
        <w:t xml:space="preserve">1.2 </w:t>
      </w:r>
      <w:r w:rsidR="0304F8CE" w:rsidRPr="6B74424D">
        <w:rPr>
          <w:rFonts w:ascii="Arial" w:eastAsia="Arial" w:hAnsi="Arial" w:cs="Arial"/>
          <w:color w:val="000000" w:themeColor="text1"/>
          <w:sz w:val="32"/>
          <w:szCs w:val="32"/>
        </w:rPr>
        <w:t>Project Description:</w:t>
      </w:r>
    </w:p>
    <w:p w14:paraId="1DB506B6" w14:textId="469F205F" w:rsidR="75377276" w:rsidRDefault="2547017A" w:rsidP="6B74424D">
      <w:pPr>
        <w:rPr>
          <w:rFonts w:ascii="Arial" w:eastAsia="Arial" w:hAnsi="Arial" w:cs="Arial"/>
          <w:color w:val="000000" w:themeColor="text1"/>
          <w:sz w:val="24"/>
          <w:szCs w:val="24"/>
        </w:rPr>
      </w:pPr>
      <w:r w:rsidRPr="6B74424D">
        <w:rPr>
          <w:rFonts w:ascii="Arial" w:eastAsia="Arial" w:hAnsi="Arial" w:cs="Arial"/>
          <w:color w:val="000000" w:themeColor="text1"/>
          <w:sz w:val="24"/>
          <w:szCs w:val="24"/>
        </w:rPr>
        <w:t>Given the problem at hand, the Get Outside Alliance (GOA) team has requested our group’s services to design, develop and implement a dashboard that helps them identify and recruit volunteers eager to be more involved with the Texas State Park system.</w:t>
      </w:r>
    </w:p>
    <w:p w14:paraId="2DE60B53" w14:textId="075981DA" w:rsidR="75377276" w:rsidRDefault="2547017A" w:rsidP="1C73A238">
      <w:r w:rsidRPr="6B74424D">
        <w:rPr>
          <w:rFonts w:ascii="Arial" w:eastAsia="Arial" w:hAnsi="Arial" w:cs="Arial"/>
          <w:color w:val="000000" w:themeColor="text1"/>
          <w:sz w:val="24"/>
          <w:szCs w:val="24"/>
        </w:rPr>
        <w:t>There will be two primary focuses for this project</w:t>
      </w:r>
      <w:r w:rsidR="18986D71" w:rsidRPr="6B74424D">
        <w:rPr>
          <w:rFonts w:ascii="Arial" w:eastAsia="Arial" w:hAnsi="Arial" w:cs="Arial"/>
          <w:color w:val="000000" w:themeColor="text1"/>
          <w:sz w:val="24"/>
          <w:szCs w:val="24"/>
        </w:rPr>
        <w:t>.</w:t>
      </w:r>
      <w:r w:rsidRPr="6B74424D">
        <w:rPr>
          <w:rFonts w:ascii="Arial" w:eastAsia="Arial" w:hAnsi="Arial" w:cs="Arial"/>
          <w:color w:val="000000" w:themeColor="text1"/>
          <w:sz w:val="24"/>
          <w:szCs w:val="24"/>
        </w:rPr>
        <w:t xml:space="preserve"> The first point of focus will be to develop a workflow for the GOA team to update volunteer data annually. The datasets are publicly available and contain census data for areas surrounding Texas State Parks. </w:t>
      </w:r>
      <w:r w:rsidR="261C5F31" w:rsidRPr="6B74424D">
        <w:rPr>
          <w:rFonts w:ascii="Arial" w:eastAsia="Arial" w:hAnsi="Arial" w:cs="Arial"/>
          <w:color w:val="000000" w:themeColor="text1"/>
          <w:sz w:val="24"/>
          <w:szCs w:val="24"/>
        </w:rPr>
        <w:t>T</w:t>
      </w:r>
      <w:r w:rsidRPr="6B74424D">
        <w:rPr>
          <w:rFonts w:ascii="Arial" w:eastAsia="Arial" w:hAnsi="Arial" w:cs="Arial"/>
          <w:color w:val="000000" w:themeColor="text1"/>
          <w:sz w:val="24"/>
          <w:szCs w:val="24"/>
        </w:rPr>
        <w:t>he second point of focus will be on creating analytical dashboards that allow the Get Outside Alliance team to visualize and gather as much category specific volunteer data as they need to get volunteer events fully staffed and therefore create more advocates for the Texas State Park and Wildlife System.</w:t>
      </w:r>
      <w:ins w:id="11" w:author="Sample, Joseph" w:date="2023-02-19T11:24:00Z">
        <w:r w:rsidR="006B73B2">
          <w:rPr>
            <w:rFonts w:ascii="Arial" w:eastAsia="Arial" w:hAnsi="Arial" w:cs="Arial"/>
            <w:color w:val="000000" w:themeColor="text1"/>
            <w:sz w:val="24"/>
            <w:szCs w:val="24"/>
          </w:rPr>
          <w:t xml:space="preserve"> Many groups encounter this type of scenario. When you are finished </w:t>
        </w:r>
      </w:ins>
      <w:ins w:id="12" w:author="Sample, Joseph" w:date="2023-02-19T11:25:00Z">
        <w:r w:rsidR="006B73B2">
          <w:rPr>
            <w:rFonts w:ascii="Arial" w:eastAsia="Arial" w:hAnsi="Arial" w:cs="Arial"/>
            <w:color w:val="000000" w:themeColor="text1"/>
            <w:sz w:val="24"/>
            <w:szCs w:val="24"/>
          </w:rPr>
          <w:t xml:space="preserve">with project </w:t>
        </w:r>
      </w:ins>
      <w:ins w:id="13" w:author="Sample, Joseph" w:date="2023-02-19T11:24:00Z">
        <w:r w:rsidR="006B73B2">
          <w:rPr>
            <w:rFonts w:ascii="Arial" w:eastAsia="Arial" w:hAnsi="Arial" w:cs="Arial"/>
            <w:color w:val="000000" w:themeColor="text1"/>
            <w:sz w:val="24"/>
            <w:szCs w:val="24"/>
          </w:rPr>
          <w:t xml:space="preserve">what will you leave with the GOA to ensure that they can maintain the dashboard? </w:t>
        </w:r>
      </w:ins>
      <w:ins w:id="14" w:author="Sample, Joseph" w:date="2023-02-19T11:25:00Z">
        <w:r w:rsidR="006B73B2">
          <w:rPr>
            <w:rFonts w:ascii="Arial" w:eastAsia="Arial" w:hAnsi="Arial" w:cs="Arial"/>
            <w:color w:val="000000" w:themeColor="text1"/>
            <w:sz w:val="24"/>
            <w:szCs w:val="24"/>
          </w:rPr>
          <w:t xml:space="preserve">This is especially important if no on in the group has the technical expertise to add more data or otherwise maintain the dashboard. </w:t>
        </w:r>
      </w:ins>
    </w:p>
    <w:p w14:paraId="0CDC2E64" w14:textId="5D8C74B6" w:rsidR="75377276" w:rsidRDefault="75377276" w:rsidP="6B74424D">
      <w:pPr>
        <w:rPr>
          <w:rFonts w:ascii="Arial" w:eastAsia="Arial" w:hAnsi="Arial" w:cs="Arial"/>
          <w:color w:val="000000" w:themeColor="text1"/>
          <w:sz w:val="24"/>
          <w:szCs w:val="24"/>
        </w:rPr>
      </w:pPr>
    </w:p>
    <w:p w14:paraId="305C99F1" w14:textId="7117D2C4" w:rsidR="48973920" w:rsidRDefault="48973920" w:rsidP="75377276">
      <w:pPr>
        <w:rPr>
          <w:rFonts w:ascii="Arial" w:eastAsia="Arial" w:hAnsi="Arial" w:cs="Arial"/>
          <w:color w:val="000000" w:themeColor="text1"/>
          <w:sz w:val="24"/>
          <w:szCs w:val="24"/>
        </w:rPr>
      </w:pPr>
      <w:r w:rsidRPr="75377276">
        <w:rPr>
          <w:rFonts w:ascii="Arial" w:eastAsia="Arial" w:hAnsi="Arial" w:cs="Arial"/>
          <w:color w:val="000000" w:themeColor="text1"/>
          <w:sz w:val="32"/>
          <w:szCs w:val="32"/>
        </w:rPr>
        <w:t>1.3 Project Goals:</w:t>
      </w:r>
    </w:p>
    <w:p w14:paraId="703D6CF7" w14:textId="3FF7DD9E" w:rsidR="48973920" w:rsidRDefault="08F819C9" w:rsidP="1C73A238">
      <w:pPr>
        <w:rPr>
          <w:rFonts w:ascii="Arial" w:eastAsia="Arial" w:hAnsi="Arial" w:cs="Arial"/>
          <w:color w:val="000000" w:themeColor="text1"/>
          <w:sz w:val="24"/>
          <w:szCs w:val="24"/>
        </w:rPr>
      </w:pPr>
      <w:r w:rsidRPr="6B74424D">
        <w:rPr>
          <w:rFonts w:ascii="Arial" w:eastAsia="Arial" w:hAnsi="Arial" w:cs="Arial"/>
          <w:color w:val="000000" w:themeColor="text1"/>
          <w:sz w:val="24"/>
          <w:szCs w:val="24"/>
        </w:rPr>
        <w:t>Our project has two main goals</w:t>
      </w:r>
      <w:r w:rsidR="0315B587" w:rsidRPr="6B74424D">
        <w:rPr>
          <w:rFonts w:ascii="Arial" w:eastAsia="Arial" w:hAnsi="Arial" w:cs="Arial"/>
          <w:color w:val="000000" w:themeColor="text1"/>
          <w:sz w:val="24"/>
          <w:szCs w:val="24"/>
        </w:rPr>
        <w:t>: to</w:t>
      </w:r>
      <w:r w:rsidR="11770CC0" w:rsidRPr="6B74424D">
        <w:rPr>
          <w:rFonts w:ascii="Arial" w:eastAsia="Arial" w:hAnsi="Arial" w:cs="Arial"/>
          <w:color w:val="000000" w:themeColor="text1"/>
          <w:sz w:val="24"/>
          <w:szCs w:val="24"/>
        </w:rPr>
        <w:t xml:space="preserve"> create</w:t>
      </w:r>
      <w:r w:rsidRPr="6B74424D">
        <w:rPr>
          <w:rFonts w:ascii="Arial" w:eastAsia="Arial" w:hAnsi="Arial" w:cs="Arial"/>
          <w:color w:val="000000" w:themeColor="text1"/>
          <w:sz w:val="24"/>
          <w:szCs w:val="24"/>
        </w:rPr>
        <w:t xml:space="preserve"> a concise and easy</w:t>
      </w:r>
      <w:del w:id="15" w:author="Sample, Joseph" w:date="2023-02-19T11:35:00Z">
        <w:r w:rsidRPr="6B74424D" w:rsidDel="00D32C7D">
          <w:rPr>
            <w:rFonts w:ascii="Arial" w:eastAsia="Arial" w:hAnsi="Arial" w:cs="Arial"/>
            <w:color w:val="000000" w:themeColor="text1"/>
            <w:sz w:val="24"/>
            <w:szCs w:val="24"/>
          </w:rPr>
          <w:delText xml:space="preserve"> </w:delText>
        </w:r>
      </w:del>
      <w:ins w:id="16" w:author="Sample, Joseph" w:date="2023-02-19T11:35:00Z">
        <w:r w:rsidR="00D32C7D">
          <w:rPr>
            <w:rFonts w:ascii="Arial" w:eastAsia="Arial" w:hAnsi="Arial" w:cs="Arial"/>
            <w:color w:val="000000" w:themeColor="text1"/>
            <w:sz w:val="24"/>
            <w:szCs w:val="24"/>
          </w:rPr>
          <w:t>-</w:t>
        </w:r>
      </w:ins>
      <w:r w:rsidRPr="6B74424D">
        <w:rPr>
          <w:rFonts w:ascii="Arial" w:eastAsia="Arial" w:hAnsi="Arial" w:cs="Arial"/>
          <w:color w:val="000000" w:themeColor="text1"/>
          <w:sz w:val="24"/>
          <w:szCs w:val="24"/>
        </w:rPr>
        <w:t>to</w:t>
      </w:r>
      <w:ins w:id="17" w:author="Sample, Joseph" w:date="2023-02-19T11:35:00Z">
        <w:r w:rsidR="00D32C7D">
          <w:rPr>
            <w:rFonts w:ascii="Arial" w:eastAsia="Arial" w:hAnsi="Arial" w:cs="Arial"/>
            <w:color w:val="000000" w:themeColor="text1"/>
            <w:sz w:val="24"/>
            <w:szCs w:val="24"/>
          </w:rPr>
          <w:t>-</w:t>
        </w:r>
      </w:ins>
      <w:del w:id="18" w:author="Sample, Joseph" w:date="2023-02-19T11:35:00Z">
        <w:r w:rsidRPr="6B74424D" w:rsidDel="00D32C7D">
          <w:rPr>
            <w:rFonts w:ascii="Arial" w:eastAsia="Arial" w:hAnsi="Arial" w:cs="Arial"/>
            <w:color w:val="000000" w:themeColor="text1"/>
            <w:sz w:val="24"/>
            <w:szCs w:val="24"/>
          </w:rPr>
          <w:delText xml:space="preserve"> </w:delText>
        </w:r>
      </w:del>
      <w:r w:rsidRPr="6B74424D">
        <w:rPr>
          <w:rFonts w:ascii="Arial" w:eastAsia="Arial" w:hAnsi="Arial" w:cs="Arial"/>
          <w:color w:val="000000" w:themeColor="text1"/>
          <w:sz w:val="24"/>
          <w:szCs w:val="24"/>
        </w:rPr>
        <w:t>follow, back-end data workflow</w:t>
      </w:r>
      <w:r w:rsidR="1D335949" w:rsidRPr="6B74424D">
        <w:rPr>
          <w:rFonts w:ascii="Arial" w:eastAsia="Arial" w:hAnsi="Arial" w:cs="Arial"/>
          <w:color w:val="000000" w:themeColor="text1"/>
          <w:sz w:val="24"/>
          <w:szCs w:val="24"/>
        </w:rPr>
        <w:t xml:space="preserve"> as well as a practical and easy to use dashboard that </w:t>
      </w:r>
      <w:r w:rsidR="0016F0BB" w:rsidRPr="6B74424D">
        <w:rPr>
          <w:rFonts w:ascii="Arial" w:eastAsia="Arial" w:hAnsi="Arial" w:cs="Arial"/>
          <w:color w:val="000000" w:themeColor="text1"/>
          <w:sz w:val="24"/>
          <w:szCs w:val="24"/>
        </w:rPr>
        <w:t>allows</w:t>
      </w:r>
      <w:r w:rsidR="1D335949" w:rsidRPr="6B74424D">
        <w:rPr>
          <w:rFonts w:ascii="Arial" w:eastAsia="Arial" w:hAnsi="Arial" w:cs="Arial"/>
          <w:color w:val="000000" w:themeColor="text1"/>
          <w:sz w:val="24"/>
          <w:szCs w:val="24"/>
        </w:rPr>
        <w:t xml:space="preserve"> our clients, the Get Outside Alliance team, to </w:t>
      </w:r>
      <w:r w:rsidR="57DDED73" w:rsidRPr="6B74424D">
        <w:rPr>
          <w:rFonts w:ascii="Arial" w:eastAsia="Arial" w:hAnsi="Arial" w:cs="Arial"/>
          <w:color w:val="000000" w:themeColor="text1"/>
          <w:sz w:val="24"/>
          <w:szCs w:val="24"/>
        </w:rPr>
        <w:t>easily understand</w:t>
      </w:r>
      <w:r w:rsidR="1AF36BC8" w:rsidRPr="6B74424D">
        <w:rPr>
          <w:rFonts w:ascii="Arial" w:eastAsia="Arial" w:hAnsi="Arial" w:cs="Arial"/>
          <w:color w:val="000000" w:themeColor="text1"/>
          <w:sz w:val="24"/>
          <w:szCs w:val="24"/>
        </w:rPr>
        <w:t xml:space="preserve"> and </w:t>
      </w:r>
      <w:commentRangeStart w:id="19"/>
      <w:r w:rsidR="1AF36BC8" w:rsidRPr="6B74424D">
        <w:rPr>
          <w:rFonts w:ascii="Arial" w:eastAsia="Arial" w:hAnsi="Arial" w:cs="Arial"/>
          <w:color w:val="000000" w:themeColor="text1"/>
          <w:sz w:val="24"/>
          <w:szCs w:val="24"/>
        </w:rPr>
        <w:t>use</w:t>
      </w:r>
      <w:r w:rsidR="57DDED73" w:rsidRPr="6B74424D">
        <w:rPr>
          <w:rFonts w:ascii="Arial" w:eastAsia="Arial" w:hAnsi="Arial" w:cs="Arial"/>
          <w:color w:val="000000" w:themeColor="text1"/>
          <w:sz w:val="24"/>
          <w:szCs w:val="24"/>
        </w:rPr>
        <w:t xml:space="preserve"> the data on </w:t>
      </w:r>
      <w:commentRangeEnd w:id="19"/>
      <w:r w:rsidR="00D32C7D">
        <w:rPr>
          <w:rStyle w:val="CommentReference"/>
        </w:rPr>
        <w:commentReference w:id="19"/>
      </w:r>
      <w:r w:rsidR="57DDED73" w:rsidRPr="6B74424D">
        <w:rPr>
          <w:rFonts w:ascii="Arial" w:eastAsia="Arial" w:hAnsi="Arial" w:cs="Arial"/>
          <w:color w:val="000000" w:themeColor="text1"/>
          <w:sz w:val="24"/>
          <w:szCs w:val="24"/>
        </w:rPr>
        <w:t xml:space="preserve">their volunteers. </w:t>
      </w:r>
    </w:p>
    <w:p w14:paraId="0B82496F" w14:textId="10F1E11E" w:rsidR="75377276" w:rsidRDefault="75377276" w:rsidP="4DE93858">
      <w:pPr>
        <w:rPr>
          <w:rFonts w:ascii="Arial" w:eastAsia="Arial" w:hAnsi="Arial" w:cs="Arial"/>
          <w:color w:val="000000" w:themeColor="text1"/>
          <w:sz w:val="24"/>
          <w:szCs w:val="24"/>
        </w:rPr>
      </w:pPr>
    </w:p>
    <w:p w14:paraId="6729CD38" w14:textId="04A33F07" w:rsidR="4DE93858" w:rsidRDefault="4DE93858" w:rsidP="4DE93858">
      <w:pPr>
        <w:rPr>
          <w:rFonts w:ascii="Arial" w:eastAsia="Arial" w:hAnsi="Arial" w:cs="Arial"/>
          <w:color w:val="000000" w:themeColor="text1"/>
          <w:sz w:val="24"/>
          <w:szCs w:val="24"/>
        </w:rPr>
      </w:pPr>
    </w:p>
    <w:p w14:paraId="07EB3128" w14:textId="617281BF" w:rsidR="4DE93858" w:rsidRDefault="4DE93858" w:rsidP="4DE93858">
      <w:pPr>
        <w:rPr>
          <w:rFonts w:ascii="Arial" w:eastAsia="Arial" w:hAnsi="Arial" w:cs="Arial"/>
          <w:color w:val="000000" w:themeColor="text1"/>
          <w:sz w:val="24"/>
          <w:szCs w:val="24"/>
        </w:rPr>
      </w:pPr>
    </w:p>
    <w:p w14:paraId="6BD286DF" w14:textId="263614C8" w:rsidR="0603E2C2" w:rsidRDefault="0603E2C2" w:rsidP="75377276">
      <w:pPr>
        <w:rPr>
          <w:rFonts w:ascii="Arial" w:eastAsia="Arial" w:hAnsi="Arial" w:cs="Arial"/>
          <w:color w:val="000000" w:themeColor="text1"/>
          <w:sz w:val="24"/>
          <w:szCs w:val="24"/>
        </w:rPr>
      </w:pPr>
      <w:r w:rsidRPr="75377276">
        <w:rPr>
          <w:rFonts w:ascii="Arial" w:eastAsia="Arial" w:hAnsi="Arial" w:cs="Arial"/>
          <w:color w:val="000000" w:themeColor="text1"/>
          <w:sz w:val="32"/>
          <w:szCs w:val="32"/>
        </w:rPr>
        <w:t>1.4 Project Objectives</w:t>
      </w:r>
    </w:p>
    <w:p w14:paraId="1946AEE0" w14:textId="16B1F34A" w:rsidR="0603E2C2" w:rsidRDefault="57DDED73" w:rsidP="1C73A238">
      <w:pPr>
        <w:rPr>
          <w:rFonts w:ascii="Arial" w:eastAsia="Arial" w:hAnsi="Arial" w:cs="Arial"/>
          <w:color w:val="000000" w:themeColor="text1"/>
          <w:sz w:val="24"/>
          <w:szCs w:val="24"/>
        </w:rPr>
      </w:pPr>
      <w:r w:rsidRPr="6B74424D">
        <w:rPr>
          <w:rFonts w:ascii="Arial" w:eastAsia="Arial" w:hAnsi="Arial" w:cs="Arial"/>
          <w:color w:val="000000" w:themeColor="text1"/>
          <w:sz w:val="24"/>
          <w:szCs w:val="24"/>
        </w:rPr>
        <w:t xml:space="preserve">To complete the project and give our clients the best possible product, our project team needs to have the following </w:t>
      </w:r>
      <w:commentRangeStart w:id="20"/>
      <w:r w:rsidRPr="6B74424D">
        <w:rPr>
          <w:rFonts w:ascii="Arial" w:eastAsia="Arial" w:hAnsi="Arial" w:cs="Arial"/>
          <w:color w:val="000000" w:themeColor="text1"/>
          <w:sz w:val="24"/>
          <w:szCs w:val="24"/>
        </w:rPr>
        <w:t xml:space="preserve">objectives </w:t>
      </w:r>
      <w:commentRangeEnd w:id="20"/>
      <w:r w:rsidR="00D32C7D">
        <w:rPr>
          <w:rStyle w:val="CommentReference"/>
        </w:rPr>
        <w:commentReference w:id="20"/>
      </w:r>
      <w:r w:rsidRPr="6B74424D">
        <w:rPr>
          <w:rFonts w:ascii="Arial" w:eastAsia="Arial" w:hAnsi="Arial" w:cs="Arial"/>
          <w:color w:val="000000" w:themeColor="text1"/>
          <w:sz w:val="24"/>
          <w:szCs w:val="24"/>
        </w:rPr>
        <w:t xml:space="preserve">completed by May </w:t>
      </w:r>
      <w:r w:rsidR="57F1EE6E" w:rsidRPr="6B74424D">
        <w:rPr>
          <w:rFonts w:ascii="Arial" w:eastAsia="Arial" w:hAnsi="Arial" w:cs="Arial"/>
          <w:color w:val="000000" w:themeColor="text1"/>
          <w:sz w:val="24"/>
          <w:szCs w:val="24"/>
        </w:rPr>
        <w:t>12</w:t>
      </w:r>
      <w:r w:rsidRPr="6B74424D">
        <w:rPr>
          <w:rFonts w:ascii="Arial" w:eastAsia="Arial" w:hAnsi="Arial" w:cs="Arial"/>
          <w:color w:val="000000" w:themeColor="text1"/>
          <w:sz w:val="24"/>
          <w:szCs w:val="24"/>
        </w:rPr>
        <w:t>, 2023.</w:t>
      </w:r>
      <w:r w:rsidR="227F2B71" w:rsidRPr="6B74424D">
        <w:rPr>
          <w:rFonts w:ascii="Arial" w:eastAsia="Arial" w:hAnsi="Arial" w:cs="Arial"/>
          <w:color w:val="000000" w:themeColor="text1"/>
          <w:sz w:val="24"/>
          <w:szCs w:val="24"/>
        </w:rPr>
        <w:t xml:space="preserve"> </w:t>
      </w:r>
      <w:r w:rsidR="424015CF" w:rsidRPr="6B74424D">
        <w:rPr>
          <w:rFonts w:ascii="Arial" w:eastAsia="Arial" w:hAnsi="Arial" w:cs="Arial"/>
          <w:color w:val="000000" w:themeColor="text1"/>
          <w:sz w:val="24"/>
          <w:szCs w:val="24"/>
        </w:rPr>
        <w:t xml:space="preserve">In an ideal world, we could gather data for all 89 State Parks within the Texas State Park system, but </w:t>
      </w:r>
      <w:r w:rsidR="524597CB" w:rsidRPr="6B74424D">
        <w:rPr>
          <w:rFonts w:ascii="Arial" w:eastAsia="Arial" w:hAnsi="Arial" w:cs="Arial"/>
          <w:color w:val="000000" w:themeColor="text1"/>
          <w:sz w:val="24"/>
          <w:szCs w:val="24"/>
        </w:rPr>
        <w:t xml:space="preserve">the following </w:t>
      </w:r>
      <w:r w:rsidR="424015CF" w:rsidRPr="6B74424D">
        <w:rPr>
          <w:rFonts w:ascii="Arial" w:eastAsia="Arial" w:hAnsi="Arial" w:cs="Arial"/>
          <w:color w:val="000000" w:themeColor="text1"/>
          <w:sz w:val="24"/>
          <w:szCs w:val="24"/>
        </w:rPr>
        <w:t xml:space="preserve">project objectives </w:t>
      </w:r>
      <w:r w:rsidR="58621F95" w:rsidRPr="6B74424D">
        <w:rPr>
          <w:rFonts w:ascii="Arial" w:eastAsia="Arial" w:hAnsi="Arial" w:cs="Arial"/>
          <w:color w:val="000000" w:themeColor="text1"/>
          <w:sz w:val="24"/>
          <w:szCs w:val="24"/>
        </w:rPr>
        <w:t>are</w:t>
      </w:r>
      <w:r w:rsidR="424015CF" w:rsidRPr="6B74424D">
        <w:rPr>
          <w:rFonts w:ascii="Arial" w:eastAsia="Arial" w:hAnsi="Arial" w:cs="Arial"/>
          <w:color w:val="000000" w:themeColor="text1"/>
          <w:sz w:val="24"/>
          <w:szCs w:val="24"/>
        </w:rPr>
        <w:t xml:space="preserve"> based on the goal of covering all parks within a two-hour </w:t>
      </w:r>
      <w:ins w:id="21" w:author="Sample, Joseph" w:date="2023-02-19T11:38:00Z">
        <w:r w:rsidR="00D32C7D">
          <w:rPr>
            <w:rFonts w:ascii="Arial" w:eastAsia="Arial" w:hAnsi="Arial" w:cs="Arial"/>
            <w:color w:val="000000" w:themeColor="text1"/>
            <w:sz w:val="24"/>
            <w:szCs w:val="24"/>
          </w:rPr>
          <w:t xml:space="preserve">drive </w:t>
        </w:r>
      </w:ins>
      <w:r w:rsidR="424015CF" w:rsidRPr="6B74424D">
        <w:rPr>
          <w:rFonts w:ascii="Arial" w:eastAsia="Arial" w:hAnsi="Arial" w:cs="Arial"/>
          <w:color w:val="000000" w:themeColor="text1"/>
          <w:sz w:val="24"/>
          <w:szCs w:val="24"/>
        </w:rPr>
        <w:t>radius of the Greater Houston Area.</w:t>
      </w:r>
      <w:r w:rsidR="24269E99" w:rsidRPr="6B74424D">
        <w:rPr>
          <w:rFonts w:ascii="Arial" w:eastAsia="Arial" w:hAnsi="Arial" w:cs="Arial"/>
          <w:color w:val="000000" w:themeColor="text1"/>
          <w:sz w:val="24"/>
          <w:szCs w:val="24"/>
        </w:rPr>
        <w:t xml:space="preserve"> </w:t>
      </w:r>
      <w:ins w:id="22" w:author="Sample, Joseph" w:date="2023-02-19T11:37:00Z">
        <w:r w:rsidR="00D32C7D">
          <w:rPr>
            <w:rFonts w:ascii="Arial" w:eastAsia="Arial" w:hAnsi="Arial" w:cs="Arial"/>
            <w:color w:val="000000" w:themeColor="text1"/>
            <w:sz w:val="24"/>
            <w:szCs w:val="24"/>
          </w:rPr>
          <w:t>In your final report you should indicate why you limited yourself to within a two-hour radius. Also, would this n</w:t>
        </w:r>
      </w:ins>
      <w:ins w:id="23" w:author="Sample, Joseph" w:date="2023-02-19T11:38:00Z">
        <w:r w:rsidR="00D32C7D">
          <w:rPr>
            <w:rFonts w:ascii="Arial" w:eastAsia="Arial" w:hAnsi="Arial" w:cs="Arial"/>
            <w:color w:val="000000" w:themeColor="text1"/>
            <w:sz w:val="24"/>
            <w:szCs w:val="24"/>
          </w:rPr>
          <w:t>umber be better stated in terms of miles?</w:t>
        </w:r>
      </w:ins>
    </w:p>
    <w:p w14:paraId="4115328E" w14:textId="6BE0C5B2" w:rsidR="75377276" w:rsidRDefault="75377276" w:rsidP="75377276">
      <w:pPr>
        <w:rPr>
          <w:rFonts w:ascii="Arial" w:eastAsia="Arial" w:hAnsi="Arial" w:cs="Arial"/>
          <w:color w:val="000000" w:themeColor="text1"/>
          <w:sz w:val="24"/>
          <w:szCs w:val="24"/>
        </w:rPr>
      </w:pPr>
    </w:p>
    <w:p w14:paraId="346B0229" w14:textId="07333D10" w:rsidR="09C56F4D" w:rsidRDefault="227F2B71" w:rsidP="1C73A238">
      <w:pPr>
        <w:pStyle w:val="ListParagraph"/>
        <w:numPr>
          <w:ilvl w:val="0"/>
          <w:numId w:val="1"/>
        </w:numPr>
        <w:rPr>
          <w:rFonts w:ascii="Arial" w:eastAsia="Arial" w:hAnsi="Arial" w:cs="Arial"/>
          <w:color w:val="000000" w:themeColor="text1"/>
          <w:sz w:val="24"/>
          <w:szCs w:val="24"/>
        </w:rPr>
      </w:pPr>
      <w:r w:rsidRPr="6B74424D">
        <w:rPr>
          <w:rFonts w:ascii="Arial" w:eastAsia="Arial" w:hAnsi="Arial" w:cs="Arial"/>
          <w:color w:val="000000" w:themeColor="text1"/>
          <w:sz w:val="24"/>
          <w:szCs w:val="24"/>
        </w:rPr>
        <w:t>Conduct research on how many state parks are within a two-hour drive of the Greater Houston Area</w:t>
      </w:r>
      <w:r w:rsidR="585410B0" w:rsidRPr="6B74424D">
        <w:rPr>
          <w:rFonts w:ascii="Arial" w:eastAsia="Arial" w:hAnsi="Arial" w:cs="Arial"/>
          <w:color w:val="000000" w:themeColor="text1"/>
          <w:sz w:val="24"/>
          <w:szCs w:val="24"/>
        </w:rPr>
        <w:t xml:space="preserve"> to obtain a </w:t>
      </w:r>
      <w:commentRangeStart w:id="24"/>
      <w:commentRangeStart w:id="25"/>
      <w:r w:rsidR="585410B0" w:rsidRPr="6B74424D">
        <w:rPr>
          <w:rFonts w:ascii="Arial" w:eastAsia="Arial" w:hAnsi="Arial" w:cs="Arial"/>
          <w:color w:val="000000" w:themeColor="text1"/>
          <w:sz w:val="24"/>
          <w:szCs w:val="24"/>
        </w:rPr>
        <w:t xml:space="preserve">representative </w:t>
      </w:r>
      <w:commentRangeEnd w:id="24"/>
      <w:r w:rsidR="00D32C7D">
        <w:rPr>
          <w:rStyle w:val="CommentReference"/>
        </w:rPr>
        <w:commentReference w:id="24"/>
      </w:r>
      <w:commentRangeEnd w:id="25"/>
      <w:r w:rsidR="009464B2">
        <w:rPr>
          <w:rStyle w:val="CommentReference"/>
        </w:rPr>
        <w:commentReference w:id="25"/>
      </w:r>
      <w:r w:rsidR="585410B0" w:rsidRPr="6B74424D">
        <w:rPr>
          <w:rFonts w:ascii="Arial" w:eastAsia="Arial" w:hAnsi="Arial" w:cs="Arial"/>
          <w:color w:val="000000" w:themeColor="text1"/>
          <w:sz w:val="24"/>
          <w:szCs w:val="24"/>
        </w:rPr>
        <w:t>sample of volunteers</w:t>
      </w:r>
      <w:r w:rsidRPr="6B74424D">
        <w:rPr>
          <w:rFonts w:ascii="Arial" w:eastAsia="Arial" w:hAnsi="Arial" w:cs="Arial"/>
          <w:color w:val="000000" w:themeColor="text1"/>
          <w:sz w:val="24"/>
          <w:szCs w:val="24"/>
        </w:rPr>
        <w:t xml:space="preserve">. </w:t>
      </w:r>
    </w:p>
    <w:p w14:paraId="04AF1816" w14:textId="2B635BC6" w:rsidR="00CA4EA6" w:rsidRDefault="20E6F3EA" w:rsidP="1C73A238">
      <w:pPr>
        <w:pStyle w:val="ListParagraph"/>
        <w:numPr>
          <w:ilvl w:val="0"/>
          <w:numId w:val="1"/>
        </w:numPr>
        <w:rPr>
          <w:rFonts w:ascii="Arial" w:eastAsia="Arial" w:hAnsi="Arial" w:cs="Arial"/>
          <w:color w:val="000000" w:themeColor="text1"/>
          <w:sz w:val="24"/>
          <w:szCs w:val="24"/>
        </w:rPr>
      </w:pPr>
      <w:r w:rsidRPr="6B74424D">
        <w:rPr>
          <w:rFonts w:ascii="Arial" w:eastAsia="Arial" w:hAnsi="Arial" w:cs="Arial"/>
          <w:color w:val="000000" w:themeColor="text1"/>
          <w:sz w:val="24"/>
          <w:szCs w:val="24"/>
        </w:rPr>
        <w:t xml:space="preserve">Gather data on </w:t>
      </w:r>
      <w:r w:rsidR="7771CC6C" w:rsidRPr="6B74424D">
        <w:rPr>
          <w:rFonts w:ascii="Arial" w:eastAsia="Arial" w:hAnsi="Arial" w:cs="Arial"/>
          <w:color w:val="000000" w:themeColor="text1"/>
          <w:sz w:val="24"/>
          <w:szCs w:val="24"/>
        </w:rPr>
        <w:t>demographics</w:t>
      </w:r>
      <w:r w:rsidRPr="6B74424D">
        <w:rPr>
          <w:rFonts w:ascii="Arial" w:eastAsia="Arial" w:hAnsi="Arial" w:cs="Arial"/>
          <w:color w:val="000000" w:themeColor="text1"/>
          <w:sz w:val="24"/>
          <w:szCs w:val="24"/>
        </w:rPr>
        <w:t xml:space="preserve"> within the </w:t>
      </w:r>
      <w:r w:rsidR="34B34B0D" w:rsidRPr="6B74424D">
        <w:rPr>
          <w:rFonts w:ascii="Arial" w:eastAsia="Arial" w:hAnsi="Arial" w:cs="Arial"/>
          <w:color w:val="000000" w:themeColor="text1"/>
          <w:sz w:val="24"/>
          <w:szCs w:val="24"/>
        </w:rPr>
        <w:t>two-hour</w:t>
      </w:r>
      <w:r w:rsidRPr="6B74424D">
        <w:rPr>
          <w:rFonts w:ascii="Arial" w:eastAsia="Arial" w:hAnsi="Arial" w:cs="Arial"/>
          <w:color w:val="000000" w:themeColor="text1"/>
          <w:sz w:val="24"/>
          <w:szCs w:val="24"/>
        </w:rPr>
        <w:t xml:space="preserve"> radius</w:t>
      </w:r>
      <w:r w:rsidR="2EC2B69A" w:rsidRPr="6B74424D">
        <w:rPr>
          <w:rFonts w:ascii="Arial" w:eastAsia="Arial" w:hAnsi="Arial" w:cs="Arial"/>
          <w:color w:val="000000" w:themeColor="text1"/>
          <w:sz w:val="24"/>
          <w:szCs w:val="24"/>
        </w:rPr>
        <w:t xml:space="preserve"> of the Greater Houston Area</w:t>
      </w:r>
      <w:r w:rsidR="36DA47CB" w:rsidRPr="6B74424D">
        <w:rPr>
          <w:rFonts w:ascii="Arial" w:eastAsia="Arial" w:hAnsi="Arial" w:cs="Arial"/>
          <w:color w:val="000000" w:themeColor="text1"/>
          <w:sz w:val="24"/>
          <w:szCs w:val="24"/>
        </w:rPr>
        <w:t>, specifically those that are near state parks</w:t>
      </w:r>
      <w:r w:rsidR="33FFC77F" w:rsidRPr="6B74424D">
        <w:rPr>
          <w:rFonts w:ascii="Arial" w:eastAsia="Arial" w:hAnsi="Arial" w:cs="Arial"/>
          <w:color w:val="000000" w:themeColor="text1"/>
          <w:sz w:val="24"/>
          <w:szCs w:val="24"/>
        </w:rPr>
        <w:t xml:space="preserve"> to assist in the database </w:t>
      </w:r>
      <w:r w:rsidR="5C82793F" w:rsidRPr="6B74424D">
        <w:rPr>
          <w:rFonts w:ascii="Arial" w:eastAsia="Arial" w:hAnsi="Arial" w:cs="Arial"/>
          <w:color w:val="000000" w:themeColor="text1"/>
          <w:sz w:val="24"/>
          <w:szCs w:val="24"/>
        </w:rPr>
        <w:t>maintenance</w:t>
      </w:r>
      <w:r w:rsidR="36DA47CB" w:rsidRPr="6B74424D">
        <w:rPr>
          <w:rFonts w:ascii="Arial" w:eastAsia="Arial" w:hAnsi="Arial" w:cs="Arial"/>
          <w:color w:val="000000" w:themeColor="text1"/>
          <w:sz w:val="24"/>
          <w:szCs w:val="24"/>
        </w:rPr>
        <w:t>.</w:t>
      </w:r>
    </w:p>
    <w:p w14:paraId="1495B5AA" w14:textId="628ACF0F" w:rsidR="53A5D890" w:rsidRDefault="53A5D890" w:rsidP="6B74424D">
      <w:pPr>
        <w:pStyle w:val="ListParagraph"/>
        <w:numPr>
          <w:ilvl w:val="0"/>
          <w:numId w:val="1"/>
        </w:numPr>
        <w:rPr>
          <w:rFonts w:ascii="Arial" w:eastAsia="Arial" w:hAnsi="Arial" w:cs="Arial"/>
          <w:color w:val="000000" w:themeColor="text1"/>
          <w:sz w:val="24"/>
          <w:szCs w:val="24"/>
        </w:rPr>
      </w:pPr>
      <w:r w:rsidRPr="6B74424D">
        <w:rPr>
          <w:rFonts w:ascii="Arial" w:eastAsia="Arial" w:hAnsi="Arial" w:cs="Arial"/>
          <w:color w:val="000000" w:themeColor="text1"/>
          <w:sz w:val="24"/>
          <w:szCs w:val="24"/>
        </w:rPr>
        <w:t xml:space="preserve">Create documentation </w:t>
      </w:r>
      <w:ins w:id="26" w:author="Sample, Joseph" w:date="2023-02-19T11:49:00Z">
        <w:r w:rsidR="009464B2">
          <w:rPr>
            <w:rFonts w:ascii="Arial" w:eastAsia="Arial" w:hAnsi="Arial" w:cs="Arial"/>
            <w:color w:val="000000" w:themeColor="text1"/>
            <w:sz w:val="24"/>
            <w:szCs w:val="24"/>
          </w:rPr>
          <w:t xml:space="preserve">(written how-to guide, </w:t>
        </w:r>
      </w:ins>
      <w:ins w:id="27" w:author="Sample, Joseph" w:date="2023-02-19T11:50:00Z">
        <w:r w:rsidR="009464B2">
          <w:rPr>
            <w:rFonts w:ascii="Arial" w:eastAsia="Arial" w:hAnsi="Arial" w:cs="Arial"/>
            <w:color w:val="000000" w:themeColor="text1"/>
            <w:sz w:val="24"/>
            <w:szCs w:val="24"/>
          </w:rPr>
          <w:t>video instruction</w:t>
        </w:r>
      </w:ins>
      <w:ins w:id="28" w:author="Sample, Joseph" w:date="2023-02-19T11:49:00Z">
        <w:r w:rsidR="009464B2">
          <w:rPr>
            <w:rFonts w:ascii="Arial" w:eastAsia="Arial" w:hAnsi="Arial" w:cs="Arial"/>
            <w:color w:val="000000" w:themeColor="text1"/>
            <w:sz w:val="24"/>
            <w:szCs w:val="24"/>
          </w:rPr>
          <w:t xml:space="preserve">) </w:t>
        </w:r>
      </w:ins>
      <w:r w:rsidRPr="6B74424D">
        <w:rPr>
          <w:rFonts w:ascii="Arial" w:eastAsia="Arial" w:hAnsi="Arial" w:cs="Arial"/>
          <w:color w:val="000000" w:themeColor="text1"/>
          <w:sz w:val="24"/>
          <w:szCs w:val="24"/>
        </w:rPr>
        <w:t>for most self-maintaining visualization software for the Get Outside Alliance team to refer to</w:t>
      </w:r>
      <w:ins w:id="29" w:author="Sample, Joseph" w:date="2023-02-19T11:49:00Z">
        <w:r w:rsidR="009464B2">
          <w:rPr>
            <w:rFonts w:ascii="Arial" w:eastAsia="Arial" w:hAnsi="Arial" w:cs="Arial"/>
            <w:color w:val="000000" w:themeColor="text1"/>
            <w:sz w:val="24"/>
            <w:szCs w:val="24"/>
          </w:rPr>
          <w:t>.</w:t>
        </w:r>
      </w:ins>
    </w:p>
    <w:p w14:paraId="7AE11428" w14:textId="045D9367" w:rsidR="62218A00" w:rsidRDefault="62218A00" w:rsidP="75377276">
      <w:pPr>
        <w:pStyle w:val="ListParagraph"/>
        <w:numPr>
          <w:ilvl w:val="0"/>
          <w:numId w:val="1"/>
        </w:numPr>
        <w:rPr>
          <w:rFonts w:ascii="Arial" w:eastAsia="Arial" w:hAnsi="Arial" w:cs="Arial"/>
          <w:color w:val="000000" w:themeColor="text1"/>
          <w:sz w:val="24"/>
          <w:szCs w:val="24"/>
        </w:rPr>
      </w:pPr>
      <w:r w:rsidRPr="75377276">
        <w:rPr>
          <w:rFonts w:ascii="Arial" w:eastAsia="Arial" w:hAnsi="Arial" w:cs="Arial"/>
          <w:color w:val="000000" w:themeColor="text1"/>
          <w:sz w:val="24"/>
          <w:szCs w:val="24"/>
        </w:rPr>
        <w:t>Create and document the processes needed to complete the project</w:t>
      </w:r>
      <w:ins w:id="30" w:author="Sample, Joseph" w:date="2023-02-19T11:50:00Z">
        <w:r w:rsidR="009464B2">
          <w:rPr>
            <w:rFonts w:ascii="Arial" w:eastAsia="Arial" w:hAnsi="Arial" w:cs="Arial"/>
            <w:color w:val="000000" w:themeColor="text1"/>
            <w:sz w:val="24"/>
            <w:szCs w:val="24"/>
          </w:rPr>
          <w:t xml:space="preserve"> – do you mean complete the project by extending beyond the 120-mile radius?</w:t>
        </w:r>
      </w:ins>
      <w:del w:id="31" w:author="Sample, Joseph" w:date="2023-02-19T11:50:00Z">
        <w:r w:rsidRPr="75377276" w:rsidDel="009464B2">
          <w:rPr>
            <w:rFonts w:ascii="Arial" w:eastAsia="Arial" w:hAnsi="Arial" w:cs="Arial"/>
            <w:color w:val="000000" w:themeColor="text1"/>
            <w:sz w:val="24"/>
            <w:szCs w:val="24"/>
          </w:rPr>
          <w:delText>.</w:delText>
        </w:r>
      </w:del>
    </w:p>
    <w:p w14:paraId="2225E064" w14:textId="4652FC2B" w:rsidR="75377276" w:rsidRDefault="75377276" w:rsidP="75377276">
      <w:pPr>
        <w:rPr>
          <w:rFonts w:ascii="Arial" w:eastAsia="Arial" w:hAnsi="Arial" w:cs="Arial"/>
          <w:color w:val="000000" w:themeColor="text1"/>
          <w:sz w:val="24"/>
          <w:szCs w:val="24"/>
        </w:rPr>
      </w:pPr>
    </w:p>
    <w:p w14:paraId="0F9DC99B" w14:textId="0A807762" w:rsidR="62218A00" w:rsidRDefault="62218A00" w:rsidP="75377276">
      <w:pPr>
        <w:rPr>
          <w:rFonts w:ascii="Arial" w:eastAsia="Arial" w:hAnsi="Arial" w:cs="Arial"/>
          <w:color w:val="000000" w:themeColor="text1"/>
          <w:sz w:val="24"/>
          <w:szCs w:val="24"/>
        </w:rPr>
      </w:pPr>
      <w:r w:rsidRPr="75377276">
        <w:rPr>
          <w:rFonts w:ascii="Arial" w:eastAsia="Arial" w:hAnsi="Arial" w:cs="Arial"/>
          <w:color w:val="000000" w:themeColor="text1"/>
          <w:sz w:val="32"/>
          <w:szCs w:val="32"/>
        </w:rPr>
        <w:t>1.5 Project Stakeholders</w:t>
      </w:r>
    </w:p>
    <w:tbl>
      <w:tblPr>
        <w:tblStyle w:val="TableGrid"/>
        <w:tblW w:w="0" w:type="auto"/>
        <w:tblLayout w:type="fixed"/>
        <w:tblLook w:val="06A0" w:firstRow="1" w:lastRow="0" w:firstColumn="1" w:lastColumn="0" w:noHBand="1" w:noVBand="1"/>
      </w:tblPr>
      <w:tblGrid>
        <w:gridCol w:w="4680"/>
        <w:gridCol w:w="4680"/>
      </w:tblGrid>
      <w:tr w:rsidR="75377276" w14:paraId="7D92F65C" w14:textId="77777777" w:rsidTr="75377276">
        <w:trPr>
          <w:trHeight w:val="300"/>
        </w:trPr>
        <w:tc>
          <w:tcPr>
            <w:tcW w:w="4680" w:type="dxa"/>
          </w:tcPr>
          <w:p w14:paraId="002F0C0C" w14:textId="7DC96DBD" w:rsidR="62218A00" w:rsidRDefault="62218A00" w:rsidP="75377276">
            <w:pPr>
              <w:rPr>
                <w:rFonts w:ascii="Arial" w:eastAsia="Arial" w:hAnsi="Arial" w:cs="Arial"/>
                <w:b/>
                <w:bCs/>
                <w:color w:val="000000" w:themeColor="text1"/>
                <w:sz w:val="28"/>
                <w:szCs w:val="28"/>
              </w:rPr>
            </w:pPr>
            <w:r w:rsidRPr="75377276">
              <w:rPr>
                <w:rFonts w:ascii="Arial" w:eastAsia="Arial" w:hAnsi="Arial" w:cs="Arial"/>
                <w:b/>
                <w:bCs/>
                <w:color w:val="000000" w:themeColor="text1"/>
                <w:sz w:val="28"/>
                <w:szCs w:val="28"/>
              </w:rPr>
              <w:t>Stakeholder</w:t>
            </w:r>
          </w:p>
        </w:tc>
        <w:tc>
          <w:tcPr>
            <w:tcW w:w="4680" w:type="dxa"/>
          </w:tcPr>
          <w:p w14:paraId="6DC72291" w14:textId="710DC146" w:rsidR="62218A00" w:rsidRDefault="62218A00" w:rsidP="75377276">
            <w:pPr>
              <w:rPr>
                <w:rFonts w:ascii="Arial" w:eastAsia="Arial" w:hAnsi="Arial" w:cs="Arial"/>
                <w:b/>
                <w:bCs/>
                <w:color w:val="000000" w:themeColor="text1"/>
                <w:sz w:val="28"/>
                <w:szCs w:val="28"/>
              </w:rPr>
            </w:pPr>
            <w:r w:rsidRPr="75377276">
              <w:rPr>
                <w:rFonts w:ascii="Arial" w:eastAsia="Arial" w:hAnsi="Arial" w:cs="Arial"/>
                <w:b/>
                <w:bCs/>
                <w:color w:val="000000" w:themeColor="text1"/>
                <w:sz w:val="28"/>
                <w:szCs w:val="28"/>
              </w:rPr>
              <w:t>Role</w:t>
            </w:r>
          </w:p>
        </w:tc>
      </w:tr>
      <w:tr w:rsidR="75377276" w14:paraId="1C87B10D" w14:textId="77777777" w:rsidTr="75377276">
        <w:trPr>
          <w:trHeight w:val="300"/>
        </w:trPr>
        <w:tc>
          <w:tcPr>
            <w:tcW w:w="4680" w:type="dxa"/>
          </w:tcPr>
          <w:p w14:paraId="7357F0D6" w14:textId="07E2C33E" w:rsidR="62218A00" w:rsidRDefault="62218A00" w:rsidP="75377276">
            <w:pPr>
              <w:rPr>
                <w:rFonts w:ascii="Arial" w:eastAsia="Arial" w:hAnsi="Arial" w:cs="Arial"/>
                <w:color w:val="000000" w:themeColor="text1"/>
                <w:sz w:val="32"/>
                <w:szCs w:val="32"/>
              </w:rPr>
            </w:pPr>
            <w:r w:rsidRPr="75377276">
              <w:rPr>
                <w:rFonts w:ascii="Arial" w:eastAsia="Arial" w:hAnsi="Arial" w:cs="Arial"/>
                <w:color w:val="000000" w:themeColor="text1"/>
                <w:sz w:val="24"/>
                <w:szCs w:val="24"/>
              </w:rPr>
              <w:t>Spencer Frith</w:t>
            </w:r>
            <w:ins w:id="32" w:author="Sample, Joseph" w:date="2023-02-19T11:50:00Z">
              <w:r w:rsidR="009464B2">
                <w:rPr>
                  <w:rFonts w:ascii="Arial" w:eastAsia="Arial" w:hAnsi="Arial" w:cs="Arial"/>
                  <w:color w:val="000000" w:themeColor="text1"/>
                  <w:sz w:val="24"/>
                  <w:szCs w:val="24"/>
                </w:rPr>
                <w:t xml:space="preserve"> </w:t>
              </w:r>
            </w:ins>
          </w:p>
        </w:tc>
        <w:tc>
          <w:tcPr>
            <w:tcW w:w="4680" w:type="dxa"/>
          </w:tcPr>
          <w:p w14:paraId="76FA340C" w14:textId="658610F4" w:rsidR="62218A00" w:rsidRDefault="62218A00" w:rsidP="75377276">
            <w:pPr>
              <w:rPr>
                <w:rFonts w:ascii="Arial" w:eastAsia="Arial" w:hAnsi="Arial" w:cs="Arial"/>
                <w:color w:val="000000" w:themeColor="text1"/>
                <w:sz w:val="32"/>
                <w:szCs w:val="32"/>
              </w:rPr>
            </w:pPr>
            <w:r w:rsidRPr="75377276">
              <w:rPr>
                <w:rFonts w:ascii="Arial" w:eastAsia="Arial" w:hAnsi="Arial" w:cs="Arial"/>
                <w:color w:val="000000" w:themeColor="text1"/>
                <w:sz w:val="24"/>
                <w:szCs w:val="24"/>
              </w:rPr>
              <w:t xml:space="preserve">Project Client – Spencer is one of the founders of the Get Outside Alliance. He serves as main point contact for the Get Outside Alliance team. </w:t>
            </w:r>
          </w:p>
        </w:tc>
      </w:tr>
      <w:tr w:rsidR="75377276" w14:paraId="1EDACE00" w14:textId="77777777" w:rsidTr="75377276">
        <w:trPr>
          <w:trHeight w:val="300"/>
        </w:trPr>
        <w:tc>
          <w:tcPr>
            <w:tcW w:w="4680" w:type="dxa"/>
          </w:tcPr>
          <w:p w14:paraId="5D40CCB2" w14:textId="0871619B" w:rsidR="2476CFF9" w:rsidRDefault="2476CFF9" w:rsidP="75377276">
            <w:pPr>
              <w:rPr>
                <w:rFonts w:ascii="Arial" w:eastAsia="Arial" w:hAnsi="Arial" w:cs="Arial"/>
                <w:color w:val="000000" w:themeColor="text1"/>
                <w:sz w:val="32"/>
                <w:szCs w:val="32"/>
              </w:rPr>
            </w:pPr>
            <w:r w:rsidRPr="75377276">
              <w:rPr>
                <w:rFonts w:ascii="Arial" w:eastAsia="Arial" w:hAnsi="Arial" w:cs="Arial"/>
                <w:color w:val="000000" w:themeColor="text1"/>
                <w:sz w:val="24"/>
                <w:szCs w:val="24"/>
              </w:rPr>
              <w:t>Alma Frith</w:t>
            </w:r>
            <w:ins w:id="33" w:author="Sample, Joseph" w:date="2023-02-19T11:51:00Z">
              <w:r w:rsidR="00567BE3">
                <w:rPr>
                  <w:rFonts w:ascii="Arial" w:eastAsia="Arial" w:hAnsi="Arial" w:cs="Arial"/>
                  <w:color w:val="000000" w:themeColor="text1"/>
                  <w:sz w:val="24"/>
                  <w:szCs w:val="24"/>
                </w:rPr>
                <w:t xml:space="preserve"> </w:t>
              </w:r>
              <w:commentRangeStart w:id="34"/>
              <w:r w:rsidR="00567BE3">
                <w:rPr>
                  <w:rFonts w:ascii="Arial" w:eastAsia="Arial" w:hAnsi="Arial" w:cs="Arial"/>
                  <w:color w:val="000000" w:themeColor="text1"/>
                  <w:sz w:val="24"/>
                  <w:szCs w:val="24"/>
                </w:rPr>
                <w:t>---------------------------------------</w:t>
              </w:r>
            </w:ins>
            <w:commentRangeEnd w:id="34"/>
            <w:ins w:id="35" w:author="Sample, Joseph" w:date="2023-02-19T11:54:00Z">
              <w:r w:rsidR="00567BE3">
                <w:rPr>
                  <w:rStyle w:val="CommentReference"/>
                </w:rPr>
                <w:commentReference w:id="34"/>
              </w:r>
            </w:ins>
          </w:p>
        </w:tc>
        <w:tc>
          <w:tcPr>
            <w:tcW w:w="4680" w:type="dxa"/>
          </w:tcPr>
          <w:p w14:paraId="5F13B0E9" w14:textId="3E7721E5" w:rsidR="2476CFF9" w:rsidRDefault="2476CFF9" w:rsidP="75377276">
            <w:pPr>
              <w:rPr>
                <w:rFonts w:ascii="Arial" w:eastAsia="Arial" w:hAnsi="Arial" w:cs="Arial"/>
                <w:color w:val="000000" w:themeColor="text1"/>
                <w:sz w:val="24"/>
                <w:szCs w:val="24"/>
              </w:rPr>
            </w:pPr>
            <w:r w:rsidRPr="75377276">
              <w:rPr>
                <w:rFonts w:ascii="Arial" w:eastAsia="Arial" w:hAnsi="Arial" w:cs="Arial"/>
                <w:color w:val="000000" w:themeColor="text1"/>
                <w:sz w:val="24"/>
                <w:szCs w:val="24"/>
              </w:rPr>
              <w:t xml:space="preserve">Project Client – Alma is the second founder of the Get Outside Alliance. She serves as </w:t>
            </w:r>
            <w:r w:rsidR="6F64AFD0" w:rsidRPr="75377276">
              <w:rPr>
                <w:rFonts w:ascii="Arial" w:eastAsia="Arial" w:hAnsi="Arial" w:cs="Arial"/>
                <w:color w:val="000000" w:themeColor="text1"/>
                <w:sz w:val="24"/>
                <w:szCs w:val="24"/>
              </w:rPr>
              <w:t>a secondary</w:t>
            </w:r>
            <w:r w:rsidRPr="75377276">
              <w:rPr>
                <w:rFonts w:ascii="Arial" w:eastAsia="Arial" w:hAnsi="Arial" w:cs="Arial"/>
                <w:color w:val="000000" w:themeColor="text1"/>
                <w:sz w:val="24"/>
                <w:szCs w:val="24"/>
              </w:rPr>
              <w:t xml:space="preserve"> point of contact for the Get Outside Alliance team. </w:t>
            </w:r>
            <w:r w:rsidR="075E60A4" w:rsidRPr="75377276">
              <w:rPr>
                <w:rFonts w:ascii="Arial" w:eastAsia="Arial" w:hAnsi="Arial" w:cs="Arial"/>
                <w:color w:val="000000" w:themeColor="text1"/>
                <w:sz w:val="24"/>
                <w:szCs w:val="24"/>
              </w:rPr>
              <w:t>Alma will also maintain the visualization for whenever the data needs to be updated.</w:t>
            </w:r>
          </w:p>
        </w:tc>
      </w:tr>
      <w:tr w:rsidR="75377276" w14:paraId="3BACA774" w14:textId="77777777" w:rsidTr="75377276">
        <w:trPr>
          <w:trHeight w:val="300"/>
        </w:trPr>
        <w:tc>
          <w:tcPr>
            <w:tcW w:w="4680" w:type="dxa"/>
          </w:tcPr>
          <w:p w14:paraId="7EE065F9" w14:textId="7A7ECBDA" w:rsidR="075E60A4" w:rsidRDefault="075E60A4" w:rsidP="75377276">
            <w:pPr>
              <w:rPr>
                <w:rFonts w:ascii="Arial" w:eastAsia="Arial" w:hAnsi="Arial" w:cs="Arial"/>
                <w:color w:val="000000" w:themeColor="text1"/>
                <w:sz w:val="32"/>
                <w:szCs w:val="32"/>
              </w:rPr>
            </w:pPr>
            <w:proofErr w:type="spellStart"/>
            <w:r w:rsidRPr="75377276">
              <w:rPr>
                <w:rFonts w:ascii="Arial" w:eastAsia="Arial" w:hAnsi="Arial" w:cs="Arial"/>
                <w:color w:val="000000" w:themeColor="text1"/>
                <w:sz w:val="24"/>
                <w:szCs w:val="24"/>
              </w:rPr>
              <w:t>Varunya</w:t>
            </w:r>
            <w:proofErr w:type="spellEnd"/>
            <w:r w:rsidRPr="75377276">
              <w:rPr>
                <w:rFonts w:ascii="Arial" w:eastAsia="Arial" w:hAnsi="Arial" w:cs="Arial"/>
                <w:color w:val="000000" w:themeColor="text1"/>
                <w:sz w:val="24"/>
                <w:szCs w:val="24"/>
              </w:rPr>
              <w:t xml:space="preserve"> </w:t>
            </w:r>
            <w:proofErr w:type="spellStart"/>
            <w:r w:rsidRPr="75377276">
              <w:rPr>
                <w:rFonts w:ascii="Arial" w:eastAsia="Arial" w:hAnsi="Arial" w:cs="Arial"/>
                <w:color w:val="000000" w:themeColor="text1"/>
                <w:sz w:val="24"/>
                <w:szCs w:val="24"/>
              </w:rPr>
              <w:t>Limtrakul</w:t>
            </w:r>
            <w:proofErr w:type="spellEnd"/>
          </w:p>
        </w:tc>
        <w:tc>
          <w:tcPr>
            <w:tcW w:w="4680" w:type="dxa"/>
          </w:tcPr>
          <w:p w14:paraId="4BFAF1D4" w14:textId="7FCE5D42" w:rsidR="075E60A4" w:rsidRDefault="075E60A4" w:rsidP="75377276">
            <w:pPr>
              <w:rPr>
                <w:rFonts w:ascii="Arial" w:eastAsia="Arial" w:hAnsi="Arial" w:cs="Arial"/>
                <w:color w:val="000000" w:themeColor="text1"/>
                <w:sz w:val="32"/>
                <w:szCs w:val="32"/>
              </w:rPr>
            </w:pPr>
            <w:r w:rsidRPr="75377276">
              <w:rPr>
                <w:rFonts w:ascii="Arial" w:eastAsia="Arial" w:hAnsi="Arial" w:cs="Arial"/>
                <w:color w:val="000000" w:themeColor="text1"/>
                <w:sz w:val="24"/>
                <w:szCs w:val="24"/>
              </w:rPr>
              <w:t xml:space="preserve">Project Client – </w:t>
            </w:r>
            <w:proofErr w:type="spellStart"/>
            <w:r w:rsidRPr="75377276">
              <w:rPr>
                <w:rFonts w:ascii="Arial" w:eastAsia="Arial" w:hAnsi="Arial" w:cs="Arial"/>
                <w:color w:val="000000" w:themeColor="text1"/>
                <w:sz w:val="24"/>
                <w:szCs w:val="24"/>
              </w:rPr>
              <w:t>Varunya</w:t>
            </w:r>
            <w:proofErr w:type="spellEnd"/>
            <w:r w:rsidRPr="75377276">
              <w:rPr>
                <w:rFonts w:ascii="Arial" w:eastAsia="Arial" w:hAnsi="Arial" w:cs="Arial"/>
                <w:color w:val="000000" w:themeColor="text1"/>
                <w:sz w:val="24"/>
                <w:szCs w:val="24"/>
              </w:rPr>
              <w:t xml:space="preserve"> is the third founder of the Get Outside Alliance.</w:t>
            </w:r>
          </w:p>
        </w:tc>
      </w:tr>
      <w:tr w:rsidR="75377276" w14:paraId="3E422236" w14:textId="77777777" w:rsidTr="75377276">
        <w:trPr>
          <w:trHeight w:val="300"/>
        </w:trPr>
        <w:tc>
          <w:tcPr>
            <w:tcW w:w="4680" w:type="dxa"/>
          </w:tcPr>
          <w:p w14:paraId="767E9086" w14:textId="77CCD6B0" w:rsidR="075E60A4" w:rsidRDefault="075E60A4" w:rsidP="75377276">
            <w:pPr>
              <w:rPr>
                <w:rFonts w:ascii="Arial" w:eastAsia="Arial" w:hAnsi="Arial" w:cs="Arial"/>
                <w:color w:val="000000" w:themeColor="text1"/>
                <w:sz w:val="32"/>
                <w:szCs w:val="32"/>
              </w:rPr>
            </w:pPr>
            <w:r w:rsidRPr="75377276">
              <w:rPr>
                <w:rFonts w:ascii="Arial" w:eastAsia="Arial" w:hAnsi="Arial" w:cs="Arial"/>
                <w:color w:val="000000" w:themeColor="text1"/>
                <w:sz w:val="24"/>
                <w:szCs w:val="24"/>
              </w:rPr>
              <w:t>Joseph Sample</w:t>
            </w:r>
          </w:p>
        </w:tc>
        <w:tc>
          <w:tcPr>
            <w:tcW w:w="4680" w:type="dxa"/>
          </w:tcPr>
          <w:p w14:paraId="572FE4D5" w14:textId="3089FBC9" w:rsidR="075E60A4" w:rsidRDefault="075E60A4" w:rsidP="75377276">
            <w:pPr>
              <w:rPr>
                <w:rFonts w:ascii="Arial" w:eastAsia="Arial" w:hAnsi="Arial" w:cs="Arial"/>
                <w:color w:val="000000" w:themeColor="text1"/>
                <w:sz w:val="24"/>
                <w:szCs w:val="24"/>
              </w:rPr>
            </w:pPr>
            <w:r w:rsidRPr="75377276">
              <w:rPr>
                <w:rFonts w:ascii="Arial" w:eastAsia="Arial" w:hAnsi="Arial" w:cs="Arial"/>
                <w:color w:val="000000" w:themeColor="text1"/>
                <w:sz w:val="24"/>
                <w:szCs w:val="24"/>
              </w:rPr>
              <w:t>Project Sponsor – TCOM 5340 professor</w:t>
            </w:r>
          </w:p>
        </w:tc>
      </w:tr>
    </w:tbl>
    <w:p w14:paraId="440E99E5" w14:textId="11B50C17" w:rsidR="2D08611C" w:rsidRDefault="2D08611C" w:rsidP="75377276">
      <w:r>
        <w:br/>
      </w:r>
    </w:p>
    <w:p w14:paraId="1FC23D36" w14:textId="5F31A7EB" w:rsidR="2D08611C" w:rsidRDefault="2D08611C" w:rsidP="4DE93858">
      <w:pPr>
        <w:rPr>
          <w:rFonts w:ascii="Arial" w:eastAsia="Arial" w:hAnsi="Arial" w:cs="Arial"/>
          <w:sz w:val="32"/>
          <w:szCs w:val="32"/>
        </w:rPr>
      </w:pPr>
    </w:p>
    <w:p w14:paraId="27AD32CC" w14:textId="14038001" w:rsidR="2D08611C" w:rsidRDefault="2D08611C" w:rsidP="4DE93858">
      <w:pPr>
        <w:rPr>
          <w:rFonts w:ascii="Arial" w:eastAsia="Arial" w:hAnsi="Arial" w:cs="Arial"/>
          <w:sz w:val="32"/>
          <w:szCs w:val="32"/>
        </w:rPr>
      </w:pPr>
    </w:p>
    <w:p w14:paraId="7C7C12AE" w14:textId="5B819645" w:rsidR="2D08611C" w:rsidRDefault="2D08611C" w:rsidP="6B74424D">
      <w:pPr>
        <w:rPr>
          <w:rFonts w:ascii="Arial" w:eastAsia="Arial" w:hAnsi="Arial" w:cs="Arial"/>
          <w:sz w:val="32"/>
          <w:szCs w:val="32"/>
        </w:rPr>
      </w:pPr>
    </w:p>
    <w:p w14:paraId="080AB7AD" w14:textId="5EC3A3B4" w:rsidR="2D08611C" w:rsidRDefault="4E93E334" w:rsidP="75377276">
      <w:pPr>
        <w:rPr>
          <w:rFonts w:ascii="Arial" w:eastAsia="Arial" w:hAnsi="Arial" w:cs="Arial"/>
          <w:sz w:val="32"/>
          <w:szCs w:val="32"/>
        </w:rPr>
      </w:pPr>
      <w:r w:rsidRPr="6B74424D">
        <w:rPr>
          <w:rFonts w:ascii="Arial" w:eastAsia="Arial" w:hAnsi="Arial" w:cs="Arial"/>
          <w:sz w:val="32"/>
          <w:szCs w:val="32"/>
        </w:rPr>
        <w:t>1.6 Project Requirements</w:t>
      </w:r>
    </w:p>
    <w:p w14:paraId="2AC82D4D" w14:textId="07405CFB" w:rsidR="53ABE6D5" w:rsidRDefault="53ABE6D5" w:rsidP="6B74424D">
      <w:pPr>
        <w:rPr>
          <w:ins w:id="36" w:author="Sample, Joseph" w:date="2023-02-19T11:55:00Z"/>
          <w:rFonts w:ascii="Arial" w:eastAsia="Arial" w:hAnsi="Arial" w:cs="Arial"/>
          <w:sz w:val="24"/>
          <w:szCs w:val="24"/>
        </w:rPr>
      </w:pPr>
      <w:r w:rsidRPr="6B74424D">
        <w:rPr>
          <w:rFonts w:ascii="Arial" w:eastAsia="Arial" w:hAnsi="Arial" w:cs="Arial"/>
          <w:sz w:val="24"/>
          <w:szCs w:val="24"/>
        </w:rPr>
        <w:t>The project team must provide dynamic visualization</w:t>
      </w:r>
      <w:ins w:id="37" w:author="Sample, Joseph" w:date="2023-02-19T11:54:00Z">
        <w:r w:rsidR="00567BE3">
          <w:rPr>
            <w:rFonts w:ascii="Arial" w:eastAsia="Arial" w:hAnsi="Arial" w:cs="Arial"/>
            <w:sz w:val="24"/>
            <w:szCs w:val="24"/>
          </w:rPr>
          <w:t>s</w:t>
        </w:r>
      </w:ins>
      <w:r w:rsidRPr="6B74424D">
        <w:rPr>
          <w:rFonts w:ascii="Arial" w:eastAsia="Arial" w:hAnsi="Arial" w:cs="Arial"/>
          <w:sz w:val="24"/>
          <w:szCs w:val="24"/>
        </w:rPr>
        <w:t xml:space="preserve"> and workflow process</w:t>
      </w:r>
      <w:ins w:id="38" w:author="Sample, Joseph" w:date="2023-02-19T11:54:00Z">
        <w:r w:rsidR="00567BE3">
          <w:rPr>
            <w:rFonts w:ascii="Arial" w:eastAsia="Arial" w:hAnsi="Arial" w:cs="Arial"/>
            <w:sz w:val="24"/>
            <w:szCs w:val="24"/>
          </w:rPr>
          <w:t>es</w:t>
        </w:r>
      </w:ins>
      <w:r w:rsidRPr="6B74424D">
        <w:rPr>
          <w:rFonts w:ascii="Arial" w:eastAsia="Arial" w:hAnsi="Arial" w:cs="Arial"/>
          <w:sz w:val="24"/>
          <w:szCs w:val="24"/>
        </w:rPr>
        <w:t xml:space="preserve"> and dashboard maintenance documentation </w:t>
      </w:r>
      <w:ins w:id="39" w:author="Sample, Joseph" w:date="2023-02-19T11:54:00Z">
        <w:r w:rsidR="00567BE3">
          <w:rPr>
            <w:rFonts w:ascii="Arial" w:eastAsia="Arial" w:hAnsi="Arial" w:cs="Arial"/>
            <w:sz w:val="24"/>
            <w:szCs w:val="24"/>
          </w:rPr>
          <w:t>to</w:t>
        </w:r>
      </w:ins>
      <w:del w:id="40" w:author="Sample, Joseph" w:date="2023-02-19T11:54:00Z">
        <w:r w:rsidRPr="6B74424D" w:rsidDel="00567BE3">
          <w:rPr>
            <w:rFonts w:ascii="Arial" w:eastAsia="Arial" w:hAnsi="Arial" w:cs="Arial"/>
            <w:sz w:val="24"/>
            <w:szCs w:val="24"/>
          </w:rPr>
          <w:delText>that will</w:delText>
        </w:r>
      </w:del>
      <w:r w:rsidRPr="6B74424D">
        <w:rPr>
          <w:rFonts w:ascii="Arial" w:eastAsia="Arial" w:hAnsi="Arial" w:cs="Arial"/>
          <w:sz w:val="24"/>
          <w:szCs w:val="24"/>
        </w:rPr>
        <w:t xml:space="preserve"> meet the objectives </w:t>
      </w:r>
      <w:ins w:id="41" w:author="Sample, Joseph" w:date="2023-02-19T11:54:00Z">
        <w:r w:rsidR="00567BE3">
          <w:rPr>
            <w:rFonts w:ascii="Arial" w:eastAsia="Arial" w:hAnsi="Arial" w:cs="Arial"/>
            <w:sz w:val="24"/>
            <w:szCs w:val="24"/>
          </w:rPr>
          <w:t xml:space="preserve">listed </w:t>
        </w:r>
      </w:ins>
      <w:r w:rsidRPr="6B74424D">
        <w:rPr>
          <w:rFonts w:ascii="Arial" w:eastAsia="Arial" w:hAnsi="Arial" w:cs="Arial"/>
          <w:sz w:val="24"/>
          <w:szCs w:val="24"/>
        </w:rPr>
        <w:t xml:space="preserve">above by May 12, 2023. The data must be current and organized. The </w:t>
      </w:r>
      <w:commentRangeStart w:id="42"/>
      <w:r w:rsidRPr="6B74424D">
        <w:rPr>
          <w:rFonts w:ascii="Arial" w:eastAsia="Arial" w:hAnsi="Arial" w:cs="Arial"/>
          <w:sz w:val="24"/>
          <w:szCs w:val="24"/>
        </w:rPr>
        <w:t xml:space="preserve">visualization </w:t>
      </w:r>
      <w:commentRangeEnd w:id="42"/>
      <w:r w:rsidR="00567BE3">
        <w:rPr>
          <w:rStyle w:val="CommentReference"/>
        </w:rPr>
        <w:commentReference w:id="42"/>
      </w:r>
      <w:r w:rsidRPr="6B74424D">
        <w:rPr>
          <w:rFonts w:ascii="Arial" w:eastAsia="Arial" w:hAnsi="Arial" w:cs="Arial"/>
          <w:sz w:val="24"/>
          <w:szCs w:val="24"/>
        </w:rPr>
        <w:t>must be clean, organized, appealing and easy to follow. The workflow process and maintenance documentation must be easy to follow and organized. The project must be conducted at no cost to the client or stakeholder(s)</w:t>
      </w:r>
      <w:r w:rsidR="6D182E1E" w:rsidRPr="6B74424D">
        <w:rPr>
          <w:rFonts w:ascii="Arial" w:eastAsia="Arial" w:hAnsi="Arial" w:cs="Arial"/>
          <w:sz w:val="24"/>
          <w:szCs w:val="24"/>
        </w:rPr>
        <w:t xml:space="preserve">. </w:t>
      </w:r>
    </w:p>
    <w:p w14:paraId="4B3BC457" w14:textId="1A76E081" w:rsidR="00567BE3" w:rsidRDefault="00567BE3" w:rsidP="6B74424D">
      <w:pPr>
        <w:rPr>
          <w:rFonts w:ascii="Arial" w:eastAsia="Arial" w:hAnsi="Arial" w:cs="Arial"/>
          <w:sz w:val="24"/>
          <w:szCs w:val="24"/>
        </w:rPr>
      </w:pPr>
      <w:ins w:id="43" w:author="Sample, Joseph" w:date="2023-02-19T11:55:00Z">
        <w:r>
          <w:rPr>
            <w:rFonts w:ascii="Arial" w:eastAsia="Arial" w:hAnsi="Arial" w:cs="Arial"/>
            <w:sz w:val="24"/>
            <w:szCs w:val="24"/>
          </w:rPr>
          <w:t xml:space="preserve">This section </w:t>
        </w:r>
      </w:ins>
      <w:ins w:id="44" w:author="Sample, Joseph" w:date="2023-02-19T11:57:00Z">
        <w:r>
          <w:rPr>
            <w:rFonts w:ascii="Arial" w:eastAsia="Arial" w:hAnsi="Arial" w:cs="Arial"/>
            <w:sz w:val="24"/>
            <w:szCs w:val="24"/>
          </w:rPr>
          <w:t>would be better stated as</w:t>
        </w:r>
      </w:ins>
      <w:ins w:id="45" w:author="Sample, Joseph" w:date="2023-02-19T11:55:00Z">
        <w:r>
          <w:rPr>
            <w:rFonts w:ascii="Arial" w:eastAsia="Arial" w:hAnsi="Arial" w:cs="Arial"/>
            <w:sz w:val="24"/>
            <w:szCs w:val="24"/>
          </w:rPr>
          <w:t xml:space="preserve"> client </w:t>
        </w:r>
      </w:ins>
      <w:ins w:id="46" w:author="Sample, Joseph" w:date="2023-02-19T11:57:00Z">
        <w:r>
          <w:rPr>
            <w:rFonts w:ascii="Arial" w:eastAsia="Arial" w:hAnsi="Arial" w:cs="Arial"/>
            <w:sz w:val="24"/>
            <w:szCs w:val="24"/>
          </w:rPr>
          <w:t xml:space="preserve">project </w:t>
        </w:r>
      </w:ins>
      <w:ins w:id="47" w:author="Sample, Joseph" w:date="2023-02-19T11:55:00Z">
        <w:r>
          <w:rPr>
            <w:rFonts w:ascii="Arial" w:eastAsia="Arial" w:hAnsi="Arial" w:cs="Arial"/>
            <w:sz w:val="24"/>
            <w:szCs w:val="24"/>
          </w:rPr>
          <w:t xml:space="preserve">requirements. What specific things has the client asked for? </w:t>
        </w:r>
      </w:ins>
      <w:ins w:id="48" w:author="Sample, Joseph" w:date="2023-02-19T11:58:00Z">
        <w:r>
          <w:rPr>
            <w:rFonts w:ascii="Arial" w:eastAsia="Arial" w:hAnsi="Arial" w:cs="Arial"/>
            <w:sz w:val="24"/>
            <w:szCs w:val="24"/>
          </w:rPr>
          <w:t xml:space="preserve">Does your client expect to meet with you weekly, for example? Does your client expect you to show drafts, or share your work with others  in the organization? Does the client have expectations regarding </w:t>
        </w:r>
      </w:ins>
      <w:ins w:id="49" w:author="Sample, Joseph" w:date="2023-02-19T11:59:00Z">
        <w:r>
          <w:rPr>
            <w:rFonts w:ascii="Arial" w:eastAsia="Arial" w:hAnsi="Arial" w:cs="Arial"/>
            <w:sz w:val="24"/>
            <w:szCs w:val="24"/>
          </w:rPr>
          <w:t>software or the use of logos or style guides?</w:t>
        </w:r>
      </w:ins>
    </w:p>
    <w:p w14:paraId="7A80C097" w14:textId="78BDEEE0" w:rsidR="75377276" w:rsidRDefault="75377276" w:rsidP="75377276">
      <w:pPr>
        <w:rPr>
          <w:rFonts w:ascii="Arial" w:eastAsia="Arial" w:hAnsi="Arial" w:cs="Arial"/>
          <w:sz w:val="24"/>
          <w:szCs w:val="24"/>
        </w:rPr>
      </w:pPr>
    </w:p>
    <w:p w14:paraId="57AC08B2" w14:textId="46ACDD75" w:rsidR="67420EF9" w:rsidRDefault="3A1102C1" w:rsidP="75377276">
      <w:pPr>
        <w:rPr>
          <w:rFonts w:ascii="Arial" w:eastAsia="Arial" w:hAnsi="Arial" w:cs="Arial"/>
          <w:sz w:val="24"/>
          <w:szCs w:val="24"/>
        </w:rPr>
      </w:pPr>
      <w:r w:rsidRPr="6B74424D">
        <w:rPr>
          <w:rFonts w:ascii="Arial" w:eastAsia="Arial" w:hAnsi="Arial" w:cs="Arial"/>
          <w:sz w:val="32"/>
          <w:szCs w:val="32"/>
        </w:rPr>
        <w:t>1.7 Project Deliverables</w:t>
      </w:r>
    </w:p>
    <w:p w14:paraId="0C0E27A7" w14:textId="524129C6" w:rsidR="09231A73" w:rsidRDefault="09231A73" w:rsidP="6B74424D">
      <w:pPr>
        <w:rPr>
          <w:rFonts w:ascii="Arial" w:eastAsia="Arial" w:hAnsi="Arial" w:cs="Arial"/>
          <w:sz w:val="24"/>
          <w:szCs w:val="24"/>
        </w:rPr>
      </w:pPr>
      <w:commentRangeStart w:id="50"/>
      <w:r w:rsidRPr="6B74424D">
        <w:rPr>
          <w:rFonts w:ascii="Arial" w:eastAsia="Arial" w:hAnsi="Arial" w:cs="Arial"/>
          <w:sz w:val="24"/>
          <w:szCs w:val="24"/>
        </w:rPr>
        <w:t xml:space="preserve">We will deliver a dashboard with data and visuals </w:t>
      </w:r>
      <w:commentRangeEnd w:id="50"/>
      <w:r w:rsidR="00A17D12">
        <w:rPr>
          <w:rStyle w:val="CommentReference"/>
        </w:rPr>
        <w:commentReference w:id="50"/>
      </w:r>
      <w:r w:rsidRPr="6B74424D">
        <w:rPr>
          <w:rFonts w:ascii="Arial" w:eastAsia="Arial" w:hAnsi="Arial" w:cs="Arial"/>
          <w:sz w:val="24"/>
          <w:szCs w:val="24"/>
        </w:rPr>
        <w:t xml:space="preserve">to the Get Outside Alliance. Accompanying the dashboard will be </w:t>
      </w:r>
      <w:commentRangeStart w:id="51"/>
      <w:r w:rsidRPr="6B74424D">
        <w:rPr>
          <w:rFonts w:ascii="Arial" w:eastAsia="Arial" w:hAnsi="Arial" w:cs="Arial"/>
          <w:sz w:val="24"/>
          <w:szCs w:val="24"/>
        </w:rPr>
        <w:t xml:space="preserve">in-depth </w:t>
      </w:r>
      <w:commentRangeEnd w:id="51"/>
      <w:r w:rsidR="00A17D12">
        <w:rPr>
          <w:rStyle w:val="CommentReference"/>
        </w:rPr>
        <w:commentReference w:id="51"/>
      </w:r>
      <w:r w:rsidRPr="6B74424D">
        <w:rPr>
          <w:rFonts w:ascii="Arial" w:eastAsia="Arial" w:hAnsi="Arial" w:cs="Arial"/>
          <w:sz w:val="24"/>
          <w:szCs w:val="24"/>
        </w:rPr>
        <w:t>documentation on workflow processes and dashboard maintenance.</w:t>
      </w:r>
    </w:p>
    <w:p w14:paraId="7ABCFBA6" w14:textId="460FDE79" w:rsidR="75377276" w:rsidRDefault="75377276" w:rsidP="75377276">
      <w:pPr>
        <w:rPr>
          <w:rFonts w:ascii="Arial" w:eastAsia="Arial" w:hAnsi="Arial" w:cs="Arial"/>
          <w:sz w:val="24"/>
          <w:szCs w:val="24"/>
        </w:rPr>
      </w:pPr>
    </w:p>
    <w:p w14:paraId="28C13EA5" w14:textId="22E89CA5" w:rsidR="43DE4BF5" w:rsidRDefault="43DE4BF5" w:rsidP="75377276">
      <w:pPr>
        <w:rPr>
          <w:rFonts w:ascii="Arial" w:eastAsia="Arial" w:hAnsi="Arial" w:cs="Arial"/>
          <w:sz w:val="24"/>
          <w:szCs w:val="24"/>
        </w:rPr>
      </w:pPr>
      <w:r w:rsidRPr="75377276">
        <w:rPr>
          <w:rFonts w:ascii="Arial" w:eastAsia="Arial" w:hAnsi="Arial" w:cs="Arial"/>
          <w:sz w:val="32"/>
          <w:szCs w:val="32"/>
        </w:rPr>
        <w:t>1.8 Project Milestones</w:t>
      </w:r>
    </w:p>
    <w:tbl>
      <w:tblPr>
        <w:tblStyle w:val="TableGrid"/>
        <w:tblW w:w="0" w:type="auto"/>
        <w:tblLayout w:type="fixed"/>
        <w:tblLook w:val="06A0" w:firstRow="1" w:lastRow="0" w:firstColumn="1" w:lastColumn="0" w:noHBand="1" w:noVBand="1"/>
      </w:tblPr>
      <w:tblGrid>
        <w:gridCol w:w="4680"/>
        <w:gridCol w:w="4680"/>
      </w:tblGrid>
      <w:tr w:rsidR="75377276" w14:paraId="4A1332CA" w14:textId="77777777" w:rsidTr="6B74424D">
        <w:trPr>
          <w:trHeight w:val="300"/>
        </w:trPr>
        <w:tc>
          <w:tcPr>
            <w:tcW w:w="4680" w:type="dxa"/>
          </w:tcPr>
          <w:p w14:paraId="6F6C8E14" w14:textId="572189B2" w:rsidR="1DD09536" w:rsidRDefault="1DD09536" w:rsidP="75377276">
            <w:pPr>
              <w:rPr>
                <w:rFonts w:ascii="Arial" w:eastAsia="Arial" w:hAnsi="Arial" w:cs="Arial"/>
                <w:sz w:val="28"/>
                <w:szCs w:val="28"/>
              </w:rPr>
            </w:pPr>
            <w:r w:rsidRPr="75377276">
              <w:rPr>
                <w:rFonts w:ascii="Arial" w:eastAsia="Arial" w:hAnsi="Arial" w:cs="Arial"/>
                <w:b/>
                <w:bCs/>
                <w:sz w:val="28"/>
                <w:szCs w:val="28"/>
              </w:rPr>
              <w:t>Milestone</w:t>
            </w:r>
          </w:p>
        </w:tc>
        <w:tc>
          <w:tcPr>
            <w:tcW w:w="4680" w:type="dxa"/>
          </w:tcPr>
          <w:p w14:paraId="48500451" w14:textId="527CBCF7" w:rsidR="1DD09536" w:rsidRDefault="1DD09536" w:rsidP="75377276">
            <w:pPr>
              <w:rPr>
                <w:rFonts w:ascii="Arial" w:eastAsia="Arial" w:hAnsi="Arial" w:cs="Arial"/>
                <w:sz w:val="28"/>
                <w:szCs w:val="28"/>
              </w:rPr>
            </w:pPr>
            <w:r w:rsidRPr="75377276">
              <w:rPr>
                <w:rFonts w:ascii="Arial" w:eastAsia="Arial" w:hAnsi="Arial" w:cs="Arial"/>
                <w:b/>
                <w:bCs/>
                <w:sz w:val="28"/>
                <w:szCs w:val="28"/>
              </w:rPr>
              <w:t>Est. Date</w:t>
            </w:r>
          </w:p>
        </w:tc>
      </w:tr>
      <w:tr w:rsidR="75377276" w14:paraId="0421924B" w14:textId="77777777" w:rsidTr="6B74424D">
        <w:trPr>
          <w:trHeight w:val="300"/>
        </w:trPr>
        <w:tc>
          <w:tcPr>
            <w:tcW w:w="4680" w:type="dxa"/>
          </w:tcPr>
          <w:p w14:paraId="0A4C9221" w14:textId="6F6E16DE" w:rsidR="73891267" w:rsidRDefault="73891267" w:rsidP="75377276">
            <w:pPr>
              <w:rPr>
                <w:rFonts w:ascii="Arial" w:eastAsia="Arial" w:hAnsi="Arial" w:cs="Arial"/>
                <w:sz w:val="24"/>
                <w:szCs w:val="24"/>
              </w:rPr>
            </w:pPr>
            <w:r w:rsidRPr="75377276">
              <w:rPr>
                <w:rFonts w:ascii="Arial" w:eastAsia="Arial" w:hAnsi="Arial" w:cs="Arial"/>
                <w:sz w:val="24"/>
                <w:szCs w:val="24"/>
              </w:rPr>
              <w:t>Project plan submitted</w:t>
            </w:r>
          </w:p>
        </w:tc>
        <w:tc>
          <w:tcPr>
            <w:tcW w:w="4680" w:type="dxa"/>
          </w:tcPr>
          <w:p w14:paraId="7BC70F9B" w14:textId="3590E267" w:rsidR="73891267" w:rsidRDefault="73891267" w:rsidP="75377276">
            <w:pPr>
              <w:rPr>
                <w:rFonts w:ascii="Arial" w:eastAsia="Arial" w:hAnsi="Arial" w:cs="Arial"/>
                <w:sz w:val="24"/>
                <w:szCs w:val="24"/>
              </w:rPr>
            </w:pPr>
            <w:r w:rsidRPr="75377276">
              <w:rPr>
                <w:rFonts w:ascii="Arial" w:eastAsia="Arial" w:hAnsi="Arial" w:cs="Arial"/>
                <w:sz w:val="24"/>
                <w:szCs w:val="24"/>
              </w:rPr>
              <w:t>March 29</w:t>
            </w:r>
          </w:p>
        </w:tc>
      </w:tr>
      <w:tr w:rsidR="75377276" w14:paraId="4C728804" w14:textId="77777777" w:rsidTr="6B74424D">
        <w:trPr>
          <w:trHeight w:val="300"/>
        </w:trPr>
        <w:tc>
          <w:tcPr>
            <w:tcW w:w="4680" w:type="dxa"/>
          </w:tcPr>
          <w:p w14:paraId="15E9D9C9" w14:textId="304A3282" w:rsidR="73891267" w:rsidRDefault="73891267" w:rsidP="75377276">
            <w:pPr>
              <w:spacing w:line="259" w:lineRule="auto"/>
              <w:rPr>
                <w:rFonts w:ascii="Arial" w:eastAsia="Arial" w:hAnsi="Arial" w:cs="Arial"/>
                <w:sz w:val="24"/>
                <w:szCs w:val="24"/>
              </w:rPr>
            </w:pPr>
            <w:r w:rsidRPr="75377276">
              <w:rPr>
                <w:rFonts w:ascii="Arial" w:eastAsia="Arial" w:hAnsi="Arial" w:cs="Arial"/>
                <w:sz w:val="24"/>
                <w:szCs w:val="24"/>
              </w:rPr>
              <w:t>List of State Parks compiled and approved by client</w:t>
            </w:r>
          </w:p>
        </w:tc>
        <w:tc>
          <w:tcPr>
            <w:tcW w:w="4680" w:type="dxa"/>
          </w:tcPr>
          <w:p w14:paraId="20EE4D9E" w14:textId="4BC2C1A0" w:rsidR="73891267" w:rsidRDefault="73891267" w:rsidP="75377276">
            <w:pPr>
              <w:spacing w:line="259" w:lineRule="auto"/>
            </w:pPr>
            <w:r w:rsidRPr="75377276">
              <w:rPr>
                <w:rFonts w:ascii="Arial" w:eastAsia="Arial" w:hAnsi="Arial" w:cs="Arial"/>
                <w:sz w:val="24"/>
                <w:szCs w:val="24"/>
              </w:rPr>
              <w:t>April 7</w:t>
            </w:r>
            <w:ins w:id="52" w:author="Sample, Joseph" w:date="2023-02-19T12:04:00Z">
              <w:r w:rsidR="00A17D12">
                <w:rPr>
                  <w:rFonts w:ascii="Arial" w:eastAsia="Arial" w:hAnsi="Arial" w:cs="Arial"/>
                  <w:sz w:val="24"/>
                  <w:szCs w:val="24"/>
                </w:rPr>
                <w:t xml:space="preserve"> What is all this white space doing for you? Nothing. Move the line.</w:t>
              </w:r>
            </w:ins>
          </w:p>
        </w:tc>
      </w:tr>
      <w:tr w:rsidR="75377276" w14:paraId="155D17BA" w14:textId="77777777" w:rsidTr="6B74424D">
        <w:trPr>
          <w:trHeight w:val="300"/>
        </w:trPr>
        <w:tc>
          <w:tcPr>
            <w:tcW w:w="4680" w:type="dxa"/>
          </w:tcPr>
          <w:p w14:paraId="6E9480B7" w14:textId="59143084" w:rsidR="73891267" w:rsidRDefault="73891267" w:rsidP="75377276">
            <w:pPr>
              <w:spacing w:line="259" w:lineRule="auto"/>
            </w:pPr>
            <w:r w:rsidRPr="75377276">
              <w:rPr>
                <w:rFonts w:ascii="Arial" w:eastAsia="Arial" w:hAnsi="Arial" w:cs="Arial"/>
                <w:sz w:val="24"/>
                <w:szCs w:val="24"/>
              </w:rPr>
              <w:t xml:space="preserve">Visualization software decided on </w:t>
            </w:r>
          </w:p>
        </w:tc>
        <w:tc>
          <w:tcPr>
            <w:tcW w:w="4680" w:type="dxa"/>
          </w:tcPr>
          <w:p w14:paraId="17541BB3" w14:textId="05D7EC3E" w:rsidR="73891267" w:rsidRDefault="73891267" w:rsidP="75377276">
            <w:pPr>
              <w:rPr>
                <w:rFonts w:ascii="Arial" w:eastAsia="Arial" w:hAnsi="Arial" w:cs="Arial"/>
                <w:sz w:val="24"/>
                <w:szCs w:val="24"/>
              </w:rPr>
            </w:pPr>
            <w:r w:rsidRPr="75377276">
              <w:rPr>
                <w:rFonts w:ascii="Arial" w:eastAsia="Arial" w:hAnsi="Arial" w:cs="Arial"/>
                <w:sz w:val="24"/>
                <w:szCs w:val="24"/>
              </w:rPr>
              <w:t>April 12</w:t>
            </w:r>
          </w:p>
        </w:tc>
      </w:tr>
      <w:tr w:rsidR="75377276" w14:paraId="2EF09F49" w14:textId="77777777" w:rsidTr="6B74424D">
        <w:trPr>
          <w:trHeight w:val="300"/>
        </w:trPr>
        <w:tc>
          <w:tcPr>
            <w:tcW w:w="4680" w:type="dxa"/>
          </w:tcPr>
          <w:p w14:paraId="308A15ED" w14:textId="2E741315" w:rsidR="20A46157" w:rsidRDefault="20A46157" w:rsidP="75377276">
            <w:pPr>
              <w:rPr>
                <w:rFonts w:ascii="Arial" w:eastAsia="Arial" w:hAnsi="Arial" w:cs="Arial"/>
                <w:sz w:val="24"/>
                <w:szCs w:val="24"/>
              </w:rPr>
            </w:pPr>
            <w:r w:rsidRPr="75377276">
              <w:rPr>
                <w:rFonts w:ascii="Arial" w:eastAsia="Arial" w:hAnsi="Arial" w:cs="Arial"/>
                <w:sz w:val="24"/>
                <w:szCs w:val="24"/>
              </w:rPr>
              <w:t>Data visualization built</w:t>
            </w:r>
          </w:p>
        </w:tc>
        <w:tc>
          <w:tcPr>
            <w:tcW w:w="4680" w:type="dxa"/>
          </w:tcPr>
          <w:p w14:paraId="4BE347E7" w14:textId="09AC4B7D" w:rsidR="20A46157" w:rsidRDefault="20A46157" w:rsidP="75377276">
            <w:pPr>
              <w:rPr>
                <w:rFonts w:ascii="Arial" w:eastAsia="Arial" w:hAnsi="Arial" w:cs="Arial"/>
                <w:sz w:val="24"/>
                <w:szCs w:val="24"/>
              </w:rPr>
            </w:pPr>
            <w:r w:rsidRPr="75377276">
              <w:rPr>
                <w:rFonts w:ascii="Arial" w:eastAsia="Arial" w:hAnsi="Arial" w:cs="Arial"/>
                <w:sz w:val="24"/>
                <w:szCs w:val="24"/>
              </w:rPr>
              <w:t>April 30</w:t>
            </w:r>
          </w:p>
        </w:tc>
      </w:tr>
      <w:tr w:rsidR="75377276" w14:paraId="4BAA48F5" w14:textId="77777777" w:rsidTr="6B74424D">
        <w:trPr>
          <w:trHeight w:val="300"/>
        </w:trPr>
        <w:tc>
          <w:tcPr>
            <w:tcW w:w="4680" w:type="dxa"/>
          </w:tcPr>
          <w:p w14:paraId="116ABE6E" w14:textId="73FE6B94" w:rsidR="20A46157" w:rsidRDefault="20A46157" w:rsidP="75377276">
            <w:pPr>
              <w:rPr>
                <w:rFonts w:ascii="Arial" w:eastAsia="Arial" w:hAnsi="Arial" w:cs="Arial"/>
                <w:sz w:val="24"/>
                <w:szCs w:val="24"/>
              </w:rPr>
            </w:pPr>
            <w:r w:rsidRPr="75377276">
              <w:rPr>
                <w:rFonts w:ascii="Arial" w:eastAsia="Arial" w:hAnsi="Arial" w:cs="Arial"/>
                <w:sz w:val="24"/>
                <w:szCs w:val="24"/>
              </w:rPr>
              <w:t>Final documentation completed</w:t>
            </w:r>
          </w:p>
        </w:tc>
        <w:tc>
          <w:tcPr>
            <w:tcW w:w="4680" w:type="dxa"/>
          </w:tcPr>
          <w:p w14:paraId="0766B8BC" w14:textId="38309A5C" w:rsidR="20A46157" w:rsidRDefault="42835448" w:rsidP="75377276">
            <w:pPr>
              <w:rPr>
                <w:rFonts w:ascii="Arial" w:eastAsia="Arial" w:hAnsi="Arial" w:cs="Arial"/>
                <w:sz w:val="24"/>
                <w:szCs w:val="24"/>
              </w:rPr>
            </w:pPr>
            <w:r w:rsidRPr="6B74424D">
              <w:rPr>
                <w:rFonts w:ascii="Arial" w:eastAsia="Arial" w:hAnsi="Arial" w:cs="Arial"/>
                <w:sz w:val="24"/>
                <w:szCs w:val="24"/>
              </w:rPr>
              <w:t xml:space="preserve">May </w:t>
            </w:r>
            <w:r w:rsidR="4533E1AD" w:rsidRPr="6B74424D">
              <w:rPr>
                <w:rFonts w:ascii="Arial" w:eastAsia="Arial" w:hAnsi="Arial" w:cs="Arial"/>
                <w:sz w:val="24"/>
                <w:szCs w:val="24"/>
              </w:rPr>
              <w:t>12</w:t>
            </w:r>
          </w:p>
        </w:tc>
      </w:tr>
    </w:tbl>
    <w:p w14:paraId="520B679F" w14:textId="0746EE4D" w:rsidR="43DE4BF5" w:rsidRDefault="43DE4BF5" w:rsidP="75377276">
      <w:pPr>
        <w:rPr>
          <w:rFonts w:ascii="Arial" w:eastAsia="Arial" w:hAnsi="Arial" w:cs="Arial"/>
          <w:sz w:val="24"/>
          <w:szCs w:val="24"/>
        </w:rPr>
      </w:pPr>
      <w:r w:rsidRPr="75377276">
        <w:rPr>
          <w:rFonts w:ascii="Arial" w:eastAsia="Arial" w:hAnsi="Arial" w:cs="Arial"/>
          <w:sz w:val="24"/>
          <w:szCs w:val="24"/>
        </w:rPr>
        <w:t xml:space="preserve"> </w:t>
      </w:r>
    </w:p>
    <w:p w14:paraId="3BD7586A" w14:textId="2A0C4FFA" w:rsidR="7D2307CE" w:rsidRDefault="7D2307CE" w:rsidP="75377276">
      <w:pPr>
        <w:rPr>
          <w:rFonts w:ascii="Arial" w:eastAsia="Arial" w:hAnsi="Arial" w:cs="Arial"/>
          <w:sz w:val="36"/>
          <w:szCs w:val="36"/>
        </w:rPr>
      </w:pPr>
      <w:r w:rsidRPr="75377276">
        <w:rPr>
          <w:rFonts w:ascii="Arial" w:eastAsia="Arial" w:hAnsi="Arial" w:cs="Arial"/>
          <w:sz w:val="36"/>
          <w:szCs w:val="36"/>
        </w:rPr>
        <w:t>2.0 Project Organization</w:t>
      </w:r>
    </w:p>
    <w:p w14:paraId="7D4A259F" w14:textId="2677277F" w:rsidR="75377276" w:rsidRDefault="75377276" w:rsidP="75377276">
      <w:pPr>
        <w:rPr>
          <w:rFonts w:ascii="Arial" w:eastAsia="Arial" w:hAnsi="Arial" w:cs="Arial"/>
          <w:sz w:val="36"/>
          <w:szCs w:val="36"/>
        </w:rPr>
      </w:pPr>
    </w:p>
    <w:p w14:paraId="0A201892" w14:textId="42D8E6AE" w:rsidR="1B1A5F99" w:rsidRDefault="0C237612" w:rsidP="75377276">
      <w:pPr>
        <w:rPr>
          <w:rFonts w:ascii="Arial" w:eastAsia="Arial" w:hAnsi="Arial" w:cs="Arial"/>
          <w:sz w:val="36"/>
          <w:szCs w:val="36"/>
        </w:rPr>
      </w:pPr>
      <w:r w:rsidRPr="6B74424D">
        <w:rPr>
          <w:rFonts w:ascii="Arial" w:eastAsia="Arial" w:hAnsi="Arial" w:cs="Arial"/>
          <w:sz w:val="32"/>
          <w:szCs w:val="32"/>
        </w:rPr>
        <w:lastRenderedPageBreak/>
        <w:t>2.1 Project Manager</w:t>
      </w:r>
    </w:p>
    <w:p w14:paraId="5F834F3F" w14:textId="7605B483" w:rsidR="4DE93858" w:rsidRDefault="5E98A7BE" w:rsidP="6B74424D">
      <w:pPr>
        <w:rPr>
          <w:rFonts w:ascii="Arial" w:eastAsia="Arial" w:hAnsi="Arial" w:cs="Arial"/>
          <w:sz w:val="24"/>
          <w:szCs w:val="24"/>
        </w:rPr>
      </w:pPr>
      <w:r w:rsidRPr="6B74424D">
        <w:rPr>
          <w:rFonts w:ascii="Arial" w:eastAsia="Arial" w:hAnsi="Arial" w:cs="Arial"/>
          <w:sz w:val="24"/>
          <w:szCs w:val="24"/>
        </w:rPr>
        <w:t xml:space="preserve">Tatiana </w:t>
      </w:r>
      <w:proofErr w:type="spellStart"/>
      <w:r w:rsidRPr="6B74424D">
        <w:rPr>
          <w:rFonts w:ascii="Arial" w:eastAsia="Arial" w:hAnsi="Arial" w:cs="Arial"/>
          <w:sz w:val="24"/>
          <w:szCs w:val="24"/>
        </w:rPr>
        <w:t>Uklist</w:t>
      </w:r>
      <w:proofErr w:type="spellEnd"/>
      <w:r w:rsidRPr="6B74424D">
        <w:rPr>
          <w:rFonts w:ascii="Arial" w:eastAsia="Arial" w:hAnsi="Arial" w:cs="Arial"/>
          <w:sz w:val="24"/>
          <w:szCs w:val="24"/>
        </w:rPr>
        <w:t xml:space="preserve"> will fulfill duties as project manager for the project. She will also be the main point of contact for the client and help document and develop processes.</w:t>
      </w:r>
      <w:r w:rsidR="2AC5CA37" w:rsidRPr="6B74424D">
        <w:rPr>
          <w:rFonts w:ascii="Arial" w:eastAsia="Arial" w:hAnsi="Arial" w:cs="Arial"/>
          <w:sz w:val="24"/>
          <w:szCs w:val="24"/>
        </w:rPr>
        <w:t xml:space="preserve"> </w:t>
      </w:r>
    </w:p>
    <w:p w14:paraId="2BCD8925" w14:textId="476532D9" w:rsidR="6B74424D" w:rsidRDefault="00A17D12" w:rsidP="6B74424D">
      <w:pPr>
        <w:rPr>
          <w:rFonts w:ascii="Arial" w:eastAsia="Arial" w:hAnsi="Arial" w:cs="Arial"/>
          <w:sz w:val="24"/>
          <w:szCs w:val="24"/>
        </w:rPr>
      </w:pPr>
      <w:r>
        <w:rPr>
          <w:noProof/>
        </w:rPr>
        <w:drawing>
          <wp:anchor distT="0" distB="0" distL="114300" distR="114300" simplePos="0" relativeHeight="251658240" behindDoc="0" locked="0" layoutInCell="1" allowOverlap="1" wp14:anchorId="75C0E799" wp14:editId="0F70E954">
            <wp:simplePos x="0" y="0"/>
            <wp:positionH relativeFrom="column">
              <wp:posOffset>3290570</wp:posOffset>
            </wp:positionH>
            <wp:positionV relativeFrom="paragraph">
              <wp:posOffset>15240</wp:posOffset>
            </wp:positionV>
            <wp:extent cx="2471420" cy="2943225"/>
            <wp:effectExtent l="0" t="0" r="5080" b="9525"/>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5">
                      <a:extLst>
                        <a:ext uri="{28A0092B-C50C-407E-A947-70E740481C1C}">
                          <a14:useLocalDpi xmlns:a14="http://schemas.microsoft.com/office/drawing/2010/main" val="0"/>
                        </a:ext>
                      </a:extLst>
                    </a:blip>
                    <a:srcRect l="5770" t="4843" r="74715" b="53846"/>
                    <a:stretch/>
                  </pic:blipFill>
                  <pic:spPr bwMode="auto">
                    <a:xfrm>
                      <a:off x="0" y="0"/>
                      <a:ext cx="2471420" cy="294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630368C" w14:textId="703CF0F2" w:rsidR="6B74424D" w:rsidRDefault="00A17D12" w:rsidP="6B74424D">
      <w:pPr>
        <w:rPr>
          <w:rFonts w:ascii="Arial" w:eastAsia="Arial" w:hAnsi="Arial" w:cs="Arial"/>
          <w:sz w:val="24"/>
          <w:szCs w:val="24"/>
        </w:rPr>
      </w:pPr>
      <w:r>
        <w:rPr>
          <w:rFonts w:ascii="Arial" w:eastAsia="Arial" w:hAnsi="Arial" w:cs="Arial"/>
          <w:noProof/>
          <w:sz w:val="24"/>
          <w:szCs w:val="24"/>
        </w:rPr>
        <mc:AlternateContent>
          <mc:Choice Requires="wps">
            <w:drawing>
              <wp:anchor distT="0" distB="0" distL="114300" distR="114300" simplePos="0" relativeHeight="251660288" behindDoc="0" locked="0" layoutInCell="1" allowOverlap="1" wp14:anchorId="6CF4717E" wp14:editId="57AB0509">
                <wp:simplePos x="0" y="0"/>
                <wp:positionH relativeFrom="column">
                  <wp:posOffset>1343024</wp:posOffset>
                </wp:positionH>
                <wp:positionV relativeFrom="paragraph">
                  <wp:posOffset>715645</wp:posOffset>
                </wp:positionV>
                <wp:extent cx="2257425" cy="123825"/>
                <wp:effectExtent l="0" t="0" r="66675" b="85725"/>
                <wp:wrapNone/>
                <wp:docPr id="3" name="Straight Arrow Connector 3"/>
                <wp:cNvGraphicFramePr/>
                <a:graphic xmlns:a="http://schemas.openxmlformats.org/drawingml/2006/main">
                  <a:graphicData uri="http://schemas.microsoft.com/office/word/2010/wordprocessingShape">
                    <wps:wsp>
                      <wps:cNvCnPr/>
                      <wps:spPr>
                        <a:xfrm>
                          <a:off x="0" y="0"/>
                          <a:ext cx="22574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EE7F21" id="_x0000_t32" coordsize="21600,21600" o:spt="32" o:oned="t" path="m,l21600,21600e" filled="f">
                <v:path arrowok="t" fillok="f" o:connecttype="none"/>
                <o:lock v:ext="edit" shapetype="t"/>
              </v:shapetype>
              <v:shape id="Straight Arrow Connector 3" o:spid="_x0000_s1026" type="#_x0000_t32" style="position:absolute;margin-left:105.75pt;margin-top:56.35pt;width:177.75pt;height:9.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" strokecolor="#4472c4 [3204]" strokeweight=".5pt">
                <v:stroke endarrow="block" joinstyle="miter"/>
              </v:shape>
            </w:pict>
          </mc:Fallback>
        </mc:AlternateContent>
      </w:r>
      <w:r>
        <w:rPr>
          <w:rFonts w:ascii="Arial" w:eastAsia="Arial" w:hAnsi="Arial" w:cs="Arial"/>
          <w:noProof/>
          <w:sz w:val="24"/>
          <w:szCs w:val="24"/>
        </w:rPr>
        <mc:AlternateContent>
          <mc:Choice Requires="wps">
            <w:drawing>
              <wp:anchor distT="0" distB="0" distL="114300" distR="114300" simplePos="0" relativeHeight="251659264" behindDoc="0" locked="0" layoutInCell="1" allowOverlap="1" wp14:anchorId="7D246172" wp14:editId="59AD497D">
                <wp:simplePos x="0" y="0"/>
                <wp:positionH relativeFrom="column">
                  <wp:posOffset>428625</wp:posOffset>
                </wp:positionH>
                <wp:positionV relativeFrom="paragraph">
                  <wp:posOffset>277495</wp:posOffset>
                </wp:positionV>
                <wp:extent cx="3771900" cy="276225"/>
                <wp:effectExtent l="0" t="57150" r="19050" b="28575"/>
                <wp:wrapNone/>
                <wp:docPr id="2" name="Straight Arrow Connector 2"/>
                <wp:cNvGraphicFramePr/>
                <a:graphic xmlns:a="http://schemas.openxmlformats.org/drawingml/2006/main">
                  <a:graphicData uri="http://schemas.microsoft.com/office/word/2010/wordprocessingShape">
                    <wps:wsp>
                      <wps:cNvCnPr/>
                      <wps:spPr>
                        <a:xfrm flipV="1">
                          <a:off x="0" y="0"/>
                          <a:ext cx="377190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AFA031" id="Straight Arrow Connector 2" o:spid="_x0000_s1026" type="#_x0000_t32" style="position:absolute;margin-left:33.75pt;margin-top:21.85pt;width:297pt;height:21.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" strokecolor="#4472c4 [3204]" strokeweight=".5pt">
                <v:stroke endarrow="block" joinstyle="miter"/>
              </v:shape>
            </w:pict>
          </mc:Fallback>
        </mc:AlternateContent>
      </w:r>
      <w:ins w:id="53" w:author="Sample, Joseph" w:date="2023-02-19T12:05:00Z">
        <w:r>
          <w:rPr>
            <w:rFonts w:ascii="Arial" w:eastAsia="Arial" w:hAnsi="Arial" w:cs="Arial"/>
            <w:sz w:val="24"/>
            <w:szCs w:val="24"/>
          </w:rPr>
          <w:t>Do not use the space bar or the enter key to format. That will allow you to avoid big gaps of white space</w:t>
        </w:r>
      </w:ins>
      <w:ins w:id="54" w:author="Sample, Joseph" w:date="2023-02-19T12:06:00Z">
        <w:r>
          <w:rPr>
            <w:rFonts w:ascii="Arial" w:eastAsia="Arial" w:hAnsi="Arial" w:cs="Arial"/>
            <w:sz w:val="24"/>
            <w:szCs w:val="24"/>
          </w:rPr>
          <w:t xml:space="preserve"> such as this one</w:t>
        </w:r>
      </w:ins>
      <w:ins w:id="55" w:author="Sample, Joseph" w:date="2023-02-19T12:05:00Z">
        <w:r>
          <w:rPr>
            <w:rFonts w:ascii="Arial" w:eastAsia="Arial" w:hAnsi="Arial" w:cs="Arial"/>
            <w:sz w:val="24"/>
            <w:szCs w:val="24"/>
          </w:rPr>
          <w:t xml:space="preserve">. </w:t>
        </w:r>
      </w:ins>
      <w:ins w:id="56" w:author="Sample, Joseph" w:date="2023-02-19T12:06:00Z">
        <w:r>
          <w:rPr>
            <w:rFonts w:ascii="Arial" w:eastAsia="Arial" w:hAnsi="Arial" w:cs="Arial"/>
            <w:sz w:val="24"/>
            <w:szCs w:val="24"/>
          </w:rPr>
          <w:t xml:space="preserve">Instead, use “Insert&gt;Page Break to </w:t>
        </w:r>
        <w:proofErr w:type="gramStart"/>
        <w:r>
          <w:rPr>
            <w:rFonts w:ascii="Arial" w:eastAsia="Arial" w:hAnsi="Arial" w:cs="Arial"/>
            <w:sz w:val="24"/>
            <w:szCs w:val="24"/>
          </w:rPr>
          <w:t>format</w:t>
        </w:r>
      </w:ins>
      <w:proofErr w:type="gramEnd"/>
    </w:p>
    <w:p w14:paraId="799BBCC9" w14:textId="53440BC4" w:rsidR="6B74424D" w:rsidRDefault="6B74424D" w:rsidP="6B74424D">
      <w:pPr>
        <w:rPr>
          <w:rFonts w:ascii="Arial" w:eastAsia="Arial" w:hAnsi="Arial" w:cs="Arial"/>
          <w:sz w:val="24"/>
          <w:szCs w:val="24"/>
        </w:rPr>
      </w:pPr>
    </w:p>
    <w:p w14:paraId="5AD33E47" w14:textId="71DE8D49" w:rsidR="6B74424D" w:rsidRDefault="6B74424D" w:rsidP="6B74424D">
      <w:pPr>
        <w:rPr>
          <w:rFonts w:ascii="Arial" w:eastAsia="Arial" w:hAnsi="Arial" w:cs="Arial"/>
          <w:sz w:val="24"/>
          <w:szCs w:val="24"/>
        </w:rPr>
      </w:pPr>
    </w:p>
    <w:p w14:paraId="7F81C4C5" w14:textId="49611E93" w:rsidR="00A17D12" w:rsidRDefault="00A17D12" w:rsidP="6B74424D">
      <w:pPr>
        <w:rPr>
          <w:rFonts w:ascii="Arial" w:eastAsia="Arial" w:hAnsi="Arial" w:cs="Arial"/>
          <w:sz w:val="24"/>
          <w:szCs w:val="24"/>
        </w:rPr>
      </w:pPr>
    </w:p>
    <w:p w14:paraId="6ECF3973" w14:textId="77777777" w:rsidR="00A17D12" w:rsidRDefault="00A17D12" w:rsidP="6B74424D">
      <w:pPr>
        <w:rPr>
          <w:rFonts w:ascii="Arial" w:eastAsia="Arial" w:hAnsi="Arial" w:cs="Arial"/>
          <w:sz w:val="24"/>
          <w:szCs w:val="24"/>
        </w:rPr>
      </w:pPr>
    </w:p>
    <w:p w14:paraId="67336DBE" w14:textId="6BAEBA8F" w:rsidR="5FB7460F" w:rsidRDefault="1A2C030E" w:rsidP="75377276">
      <w:pPr>
        <w:rPr>
          <w:rFonts w:ascii="Arial" w:eastAsia="Arial" w:hAnsi="Arial" w:cs="Arial"/>
          <w:sz w:val="24"/>
          <w:szCs w:val="24"/>
        </w:rPr>
      </w:pPr>
      <w:r w:rsidRPr="6B74424D">
        <w:rPr>
          <w:rFonts w:ascii="Arial" w:eastAsia="Arial" w:hAnsi="Arial" w:cs="Arial"/>
          <w:sz w:val="32"/>
          <w:szCs w:val="32"/>
        </w:rPr>
        <w:t>2.2 Team Members</w:t>
      </w:r>
    </w:p>
    <w:p w14:paraId="45D42B51" w14:textId="1662CDE9" w:rsidR="75377276" w:rsidRDefault="500964AB" w:rsidP="6B74424D">
      <w:pPr>
        <w:rPr>
          <w:rFonts w:ascii="Arial" w:eastAsia="Arial" w:hAnsi="Arial" w:cs="Arial"/>
          <w:sz w:val="24"/>
          <w:szCs w:val="24"/>
        </w:rPr>
      </w:pPr>
      <w:proofErr w:type="spellStart"/>
      <w:r w:rsidRPr="6B74424D">
        <w:rPr>
          <w:rFonts w:ascii="Arial" w:eastAsia="Arial" w:hAnsi="Arial" w:cs="Arial"/>
          <w:sz w:val="24"/>
          <w:szCs w:val="24"/>
        </w:rPr>
        <w:t>Charaf</w:t>
      </w:r>
      <w:proofErr w:type="spellEnd"/>
      <w:r w:rsidRPr="6B74424D">
        <w:rPr>
          <w:rFonts w:ascii="Arial" w:eastAsia="Arial" w:hAnsi="Arial" w:cs="Arial"/>
          <w:sz w:val="24"/>
          <w:szCs w:val="24"/>
        </w:rPr>
        <w:t xml:space="preserve"> </w:t>
      </w:r>
      <w:proofErr w:type="spellStart"/>
      <w:r w:rsidRPr="6B74424D">
        <w:rPr>
          <w:rFonts w:ascii="Arial" w:eastAsia="Arial" w:hAnsi="Arial" w:cs="Arial"/>
          <w:sz w:val="24"/>
          <w:szCs w:val="24"/>
        </w:rPr>
        <w:t>Lachouri</w:t>
      </w:r>
      <w:proofErr w:type="spellEnd"/>
      <w:r w:rsidRPr="6B74424D">
        <w:rPr>
          <w:rFonts w:ascii="Arial" w:eastAsia="Arial" w:hAnsi="Arial" w:cs="Arial"/>
          <w:sz w:val="24"/>
          <w:szCs w:val="24"/>
        </w:rPr>
        <w:t xml:space="preserve"> will gather data and create visualizations. </w:t>
      </w:r>
    </w:p>
    <w:p w14:paraId="4DE7FFEA" w14:textId="56472B53" w:rsidR="75377276" w:rsidRDefault="500964AB" w:rsidP="6B74424D">
      <w:pPr>
        <w:rPr>
          <w:rFonts w:ascii="Arial" w:eastAsia="Arial" w:hAnsi="Arial" w:cs="Arial"/>
          <w:sz w:val="24"/>
          <w:szCs w:val="24"/>
        </w:rPr>
      </w:pPr>
      <w:r w:rsidRPr="6B74424D">
        <w:rPr>
          <w:rFonts w:ascii="Arial" w:eastAsia="Arial" w:hAnsi="Arial" w:cs="Arial"/>
          <w:sz w:val="24"/>
          <w:szCs w:val="24"/>
        </w:rPr>
        <w:t xml:space="preserve">Kevin Maldonado will research and decide </w:t>
      </w:r>
      <w:del w:id="57" w:author="Sample, Joseph" w:date="2023-02-19T12:09:00Z">
        <w:r w:rsidRPr="6B74424D" w:rsidDel="006C0A50">
          <w:rPr>
            <w:rFonts w:ascii="Arial" w:eastAsia="Arial" w:hAnsi="Arial" w:cs="Arial"/>
            <w:sz w:val="24"/>
            <w:szCs w:val="24"/>
          </w:rPr>
          <w:delText xml:space="preserve">which </w:delText>
        </w:r>
      </w:del>
      <w:r w:rsidRPr="6B74424D">
        <w:rPr>
          <w:rFonts w:ascii="Arial" w:eastAsia="Arial" w:hAnsi="Arial" w:cs="Arial"/>
          <w:sz w:val="24"/>
          <w:szCs w:val="24"/>
        </w:rPr>
        <w:t>software to use for the dashboard. He will also help clean-up data create visuals.</w:t>
      </w:r>
    </w:p>
    <w:p w14:paraId="0CA6F720" w14:textId="2668F0BB" w:rsidR="75377276" w:rsidRDefault="500964AB" w:rsidP="6B74424D">
      <w:pPr>
        <w:rPr>
          <w:rFonts w:ascii="Arial" w:eastAsia="Arial" w:hAnsi="Arial" w:cs="Arial"/>
          <w:sz w:val="24"/>
          <w:szCs w:val="24"/>
        </w:rPr>
      </w:pPr>
      <w:r w:rsidRPr="6B74424D">
        <w:rPr>
          <w:rFonts w:ascii="Arial" w:eastAsia="Arial" w:hAnsi="Arial" w:cs="Arial"/>
          <w:sz w:val="24"/>
          <w:szCs w:val="24"/>
        </w:rPr>
        <w:t xml:space="preserve">Sami </w:t>
      </w:r>
      <w:proofErr w:type="spellStart"/>
      <w:r w:rsidRPr="6B74424D">
        <w:rPr>
          <w:rFonts w:ascii="Arial" w:eastAsia="Arial" w:hAnsi="Arial" w:cs="Arial"/>
          <w:sz w:val="24"/>
          <w:szCs w:val="24"/>
        </w:rPr>
        <w:t>Elshafie</w:t>
      </w:r>
      <w:proofErr w:type="spellEnd"/>
      <w:r w:rsidRPr="6B74424D">
        <w:rPr>
          <w:rFonts w:ascii="Arial" w:eastAsia="Arial" w:hAnsi="Arial" w:cs="Arial"/>
          <w:sz w:val="24"/>
          <w:szCs w:val="24"/>
        </w:rPr>
        <w:t xml:space="preserve"> will gather data, create visuals, and automate data workflows in the dashboard. </w:t>
      </w:r>
    </w:p>
    <w:p w14:paraId="64676E15" w14:textId="0A3906E2" w:rsidR="75377276" w:rsidRDefault="500964AB" w:rsidP="6B74424D">
      <w:pPr>
        <w:rPr>
          <w:rFonts w:ascii="Arial" w:eastAsia="Arial" w:hAnsi="Arial" w:cs="Arial"/>
          <w:sz w:val="24"/>
          <w:szCs w:val="24"/>
        </w:rPr>
      </w:pPr>
      <w:r w:rsidRPr="6B74424D">
        <w:rPr>
          <w:rFonts w:ascii="Arial" w:eastAsia="Arial" w:hAnsi="Arial" w:cs="Arial"/>
          <w:sz w:val="24"/>
          <w:szCs w:val="24"/>
        </w:rPr>
        <w:t>Tanner Waggoner will gather data, create visuals, and automate workflows. He will also document workflows and guides for the clients.</w:t>
      </w:r>
    </w:p>
    <w:p w14:paraId="60D32B1B" w14:textId="25EF7D89" w:rsidR="75377276" w:rsidRDefault="75377276" w:rsidP="4DE93858">
      <w:pPr>
        <w:rPr>
          <w:rFonts w:ascii="Arial" w:eastAsia="Arial" w:hAnsi="Arial" w:cs="Arial"/>
          <w:sz w:val="24"/>
          <w:szCs w:val="24"/>
        </w:rPr>
      </w:pPr>
    </w:p>
    <w:p w14:paraId="3CE16025" w14:textId="6CF381BE" w:rsidR="75377276" w:rsidRDefault="0D211AC0" w:rsidP="4DE93858">
      <w:pPr>
        <w:rPr>
          <w:rFonts w:ascii="Arial" w:eastAsia="Arial" w:hAnsi="Arial" w:cs="Arial"/>
          <w:sz w:val="36"/>
          <w:szCs w:val="36"/>
        </w:rPr>
      </w:pPr>
      <w:r w:rsidRPr="6B74424D">
        <w:rPr>
          <w:rFonts w:ascii="Arial" w:eastAsia="Arial" w:hAnsi="Arial" w:cs="Arial"/>
          <w:sz w:val="36"/>
          <w:szCs w:val="36"/>
        </w:rPr>
        <w:t>3.0 Approval</w:t>
      </w:r>
    </w:p>
    <w:p w14:paraId="6AEC4565" w14:textId="718D96D5" w:rsidR="304D71D9" w:rsidRDefault="304D71D9" w:rsidP="6B74424D">
      <w:pPr>
        <w:rPr>
          <w:rFonts w:ascii="Arial" w:eastAsia="Arial" w:hAnsi="Arial" w:cs="Arial"/>
          <w:sz w:val="24"/>
          <w:szCs w:val="24"/>
        </w:rPr>
      </w:pPr>
      <w:r w:rsidRPr="6B74424D">
        <w:rPr>
          <w:rFonts w:ascii="Arial" w:eastAsia="Arial" w:hAnsi="Arial" w:cs="Arial"/>
          <w:sz w:val="24"/>
          <w:szCs w:val="24"/>
        </w:rPr>
        <w:t xml:space="preserve">The </w:t>
      </w:r>
      <w:commentRangeStart w:id="58"/>
      <w:r w:rsidRPr="6B74424D">
        <w:rPr>
          <w:rFonts w:ascii="Arial" w:eastAsia="Arial" w:hAnsi="Arial" w:cs="Arial"/>
          <w:sz w:val="24"/>
          <w:szCs w:val="24"/>
        </w:rPr>
        <w:t xml:space="preserve">undersigned </w:t>
      </w:r>
      <w:commentRangeEnd w:id="58"/>
      <w:r w:rsidR="006C0A50">
        <w:rPr>
          <w:rStyle w:val="CommentReference"/>
        </w:rPr>
        <w:commentReference w:id="58"/>
      </w:r>
      <w:r w:rsidRPr="6B74424D">
        <w:rPr>
          <w:rFonts w:ascii="Arial" w:eastAsia="Arial" w:hAnsi="Arial" w:cs="Arial"/>
          <w:sz w:val="24"/>
          <w:szCs w:val="24"/>
        </w:rPr>
        <w:t>acknowledge they have reviewed the project charter and authorized the Get Outside Alliance Database and Dashboard project. We will coordinate changes to this project charter with and approved by the undersigned or their designated representatives.</w:t>
      </w:r>
    </w:p>
    <w:p w14:paraId="2F6F4EAC" w14:textId="7C4F9856" w:rsidR="75377276" w:rsidRDefault="75377276" w:rsidP="75377276">
      <w:pPr>
        <w:rPr>
          <w:rFonts w:ascii="Arial" w:eastAsia="Arial" w:hAnsi="Arial" w:cs="Arial"/>
          <w:sz w:val="24"/>
          <w:szCs w:val="24"/>
        </w:rPr>
      </w:pPr>
    </w:p>
    <w:p w14:paraId="4C48E17E" w14:textId="7604BEEB" w:rsidR="75377276" w:rsidRDefault="75377276" w:rsidP="75377276">
      <w:pPr>
        <w:rPr>
          <w:sz w:val="36"/>
          <w:szCs w:val="36"/>
        </w:rPr>
      </w:pPr>
    </w:p>
    <w:p w14:paraId="2BE77569" w14:textId="3E10414B" w:rsidR="75377276" w:rsidRDefault="75377276" w:rsidP="75377276">
      <w:pPr>
        <w:rPr>
          <w:sz w:val="32"/>
          <w:szCs w:val="32"/>
        </w:rPr>
      </w:pPr>
    </w:p>
    <w:sectPr w:rsidR="75377276">
      <w:headerReference w:type="default" r:id="rId16"/>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ple, Joseph" w:date="2023-02-19T12:10:00Z" w:initials="SJ">
    <w:p w14:paraId="1AF07056" w14:textId="77777777" w:rsidR="00045907" w:rsidRDefault="00045907" w:rsidP="00075A1C">
      <w:pPr>
        <w:pStyle w:val="CommentText"/>
      </w:pPr>
      <w:r>
        <w:rPr>
          <w:rStyle w:val="CommentReference"/>
        </w:rPr>
        <w:annotationRef/>
      </w:r>
      <w:r>
        <w:t>In general, a table of contents is only used on reports that exceed five pages in length (not including the title page and the TOC page).</w:t>
      </w:r>
    </w:p>
  </w:comment>
  <w:comment w:id="2" w:author="Sample, Joseph" w:date="2023-02-19T11:09:00Z" w:initials="SJ">
    <w:p w14:paraId="6C0473F8" w14:textId="01F3A690" w:rsidR="00E523F1" w:rsidRDefault="00E523F1">
      <w:pPr>
        <w:pStyle w:val="CommentText"/>
      </w:pPr>
      <w:r>
        <w:rPr>
          <w:rStyle w:val="CommentReference"/>
        </w:rPr>
        <w:annotationRef/>
      </w:r>
      <w:r>
        <w:t xml:space="preserve">Are advocates built? </w:t>
      </w:r>
    </w:p>
    <w:p w14:paraId="01E1E9A8" w14:textId="77777777" w:rsidR="00E523F1" w:rsidRDefault="00E523F1">
      <w:pPr>
        <w:pStyle w:val="CommentText"/>
      </w:pPr>
    </w:p>
    <w:p w14:paraId="0A8420BB" w14:textId="77777777" w:rsidR="00E523F1" w:rsidRDefault="00E523F1" w:rsidP="00F83D74">
      <w:pPr>
        <w:pStyle w:val="CommentText"/>
      </w:pPr>
      <w:r>
        <w:t xml:space="preserve">Do you mean that the GOA aims to increase the number of people who are directly involved with the TPWD through their participation in volunteer activities? </w:t>
      </w:r>
    </w:p>
  </w:comment>
  <w:comment w:id="9" w:author="Sample, Joseph" w:date="2023-02-19T11:22:00Z" w:initials="SJ">
    <w:p w14:paraId="6C71585A" w14:textId="77777777" w:rsidR="00D32C7D" w:rsidRDefault="006B73B2" w:rsidP="005C23AA">
      <w:pPr>
        <w:pStyle w:val="CommentText"/>
      </w:pPr>
      <w:r>
        <w:rPr>
          <w:rStyle w:val="CommentReference"/>
        </w:rPr>
        <w:annotationRef/>
      </w:r>
      <w:r w:rsidR="00D32C7D">
        <w:t>"Create" is better than "build," but I still do not think it captures the nurturing/recruiting/outreach involved in getting someone to move from being unaware of an organization to aware of the organization and its needs to being committed or caring enough to act and become involved</w:t>
      </w:r>
    </w:p>
  </w:comment>
  <w:comment w:id="10" w:author="Sample, Joseph" w:date="2023-02-19T11:34:00Z" w:initials="SJ">
    <w:p w14:paraId="478648A0" w14:textId="77777777" w:rsidR="00D32C7D" w:rsidRDefault="00D32C7D" w:rsidP="00EE3DCC">
      <w:pPr>
        <w:pStyle w:val="CommentText"/>
      </w:pPr>
      <w:r>
        <w:rPr>
          <w:rStyle w:val="CommentReference"/>
        </w:rPr>
        <w:annotationRef/>
      </w:r>
      <w:r>
        <w:t>I am thinking here of the classic AIDA from advertising - attention, interest, desire, action</w:t>
      </w:r>
    </w:p>
  </w:comment>
  <w:comment w:id="19" w:author="Sample, Joseph" w:date="2023-02-19T11:36:00Z" w:initials="SJ">
    <w:p w14:paraId="17EFE4C2" w14:textId="77777777" w:rsidR="00D32C7D" w:rsidRDefault="00D32C7D" w:rsidP="00BF2B5F">
      <w:pPr>
        <w:pStyle w:val="CommentText"/>
      </w:pPr>
      <w:r>
        <w:rPr>
          <w:rStyle w:val="CommentReference"/>
        </w:rPr>
        <w:annotationRef/>
      </w:r>
      <w:r>
        <w:t xml:space="preserve">I am not sure if we "use" data "on" volunteers. </w:t>
      </w:r>
    </w:p>
  </w:comment>
  <w:comment w:id="20" w:author="Sample, Joseph" w:date="2023-02-19T11:36:00Z" w:initials="SJ">
    <w:p w14:paraId="6A3701F2" w14:textId="77777777" w:rsidR="00D32C7D" w:rsidRDefault="00D32C7D" w:rsidP="002A6099">
      <w:pPr>
        <w:pStyle w:val="CommentText"/>
      </w:pPr>
      <w:r>
        <w:rPr>
          <w:rStyle w:val="CommentReference"/>
        </w:rPr>
        <w:annotationRef/>
      </w:r>
      <w:r>
        <w:t xml:space="preserve">Use the objectives to meet the goals. </w:t>
      </w:r>
    </w:p>
  </w:comment>
  <w:comment w:id="24" w:author="Sample, Joseph" w:date="2023-02-19T11:39:00Z" w:initials="SJ">
    <w:p w14:paraId="76712305" w14:textId="77777777" w:rsidR="00D32C7D" w:rsidRDefault="00D32C7D" w:rsidP="00E50596">
      <w:pPr>
        <w:pStyle w:val="CommentText"/>
      </w:pPr>
      <w:r>
        <w:rPr>
          <w:rStyle w:val="CommentReference"/>
        </w:rPr>
        <w:annotationRef/>
      </w:r>
      <w:r>
        <w:t xml:space="preserve">How do you know the sample will be representative? </w:t>
      </w:r>
    </w:p>
  </w:comment>
  <w:comment w:id="25" w:author="Sample, Joseph" w:date="2023-02-19T11:49:00Z" w:initials="SJ">
    <w:p w14:paraId="180AA7C8" w14:textId="77777777" w:rsidR="009464B2" w:rsidRDefault="009464B2">
      <w:pPr>
        <w:pStyle w:val="CommentText"/>
      </w:pPr>
      <w:r>
        <w:rPr>
          <w:rStyle w:val="CommentReference"/>
        </w:rPr>
        <w:annotationRef/>
      </w:r>
      <w:r>
        <w:t xml:space="preserve">Determining the number of parks within a 120-mile radius seems straightforward to me. That is a task.  Will that information be supplied to you? Is it publicly available? I am unclear on this point. </w:t>
      </w:r>
    </w:p>
    <w:p w14:paraId="6BD36537" w14:textId="77777777" w:rsidR="009464B2" w:rsidRDefault="009464B2">
      <w:pPr>
        <w:pStyle w:val="CommentText"/>
      </w:pPr>
    </w:p>
    <w:p w14:paraId="5A79B54A" w14:textId="77777777" w:rsidR="009464B2" w:rsidRDefault="009464B2" w:rsidP="00FC2EC7">
      <w:pPr>
        <w:pStyle w:val="CommentText"/>
      </w:pPr>
      <w:r>
        <w:t xml:space="preserve">I am also unclear on the representative nature of the list of volunteers. Are you trying to identify the demographics of those who volunteer at state parks that are located within a 120-mile radius of Houston?  Is this what you mean by representative? Are you hoping to claim that the demographics in this 120-mile area are representative of state parks in Texas?  </w:t>
      </w:r>
    </w:p>
  </w:comment>
  <w:comment w:id="34" w:author="Sample, Joseph" w:date="2023-02-19T11:54:00Z" w:initials="SJ">
    <w:p w14:paraId="0E91121F" w14:textId="77777777" w:rsidR="00567BE3" w:rsidRDefault="00567BE3">
      <w:pPr>
        <w:pStyle w:val="CommentText"/>
      </w:pPr>
      <w:r>
        <w:rPr>
          <w:rStyle w:val="CommentReference"/>
        </w:rPr>
        <w:annotationRef/>
      </w:r>
      <w:r>
        <w:t xml:space="preserve">This long line represents "trapped space." it is trapped there doing nothing. </w:t>
      </w:r>
    </w:p>
    <w:p w14:paraId="6E70E07D" w14:textId="77777777" w:rsidR="00567BE3" w:rsidRDefault="00567BE3">
      <w:pPr>
        <w:pStyle w:val="CommentText"/>
      </w:pPr>
    </w:p>
    <w:p w14:paraId="256E8127" w14:textId="77777777" w:rsidR="00567BE3" w:rsidRDefault="00567BE3" w:rsidP="006B7DC6">
      <w:pPr>
        <w:pStyle w:val="CommentText"/>
      </w:pPr>
      <w:r>
        <w:t>There is no need for the left column to be so empty and the right column to be so packed with information. No one said that columns must be equal width. MS Word imposed that design expectation. You do not have to obey MS Word. Move the middle line divider to the left and make the information in the right column more readable.</w:t>
      </w:r>
    </w:p>
  </w:comment>
  <w:comment w:id="42" w:author="Sample, Joseph" w:date="2023-02-19T11:57:00Z" w:initials="SJ">
    <w:p w14:paraId="5DDC371E" w14:textId="77777777" w:rsidR="00567BE3" w:rsidRDefault="00567BE3" w:rsidP="002A781B">
      <w:pPr>
        <w:pStyle w:val="CommentText"/>
      </w:pPr>
      <w:r>
        <w:rPr>
          <w:rStyle w:val="CommentReference"/>
        </w:rPr>
        <w:annotationRef/>
      </w:r>
      <w:r>
        <w:t>You are using this word in a curious way. Do you mean a "deliverable" here? "Visualization" is abstract. A deliverable is usually identified by genre.</w:t>
      </w:r>
    </w:p>
  </w:comment>
  <w:comment w:id="50" w:author="Sample, Joseph" w:date="2023-02-19T12:03:00Z" w:initials="SJ">
    <w:p w14:paraId="6FE4FEC5" w14:textId="77777777" w:rsidR="00A17D12" w:rsidRDefault="00A17D12" w:rsidP="00121E86">
      <w:pPr>
        <w:pStyle w:val="CommentText"/>
      </w:pPr>
      <w:r>
        <w:rPr>
          <w:rStyle w:val="CommentReference"/>
        </w:rPr>
        <w:annotationRef/>
      </w:r>
      <w:r>
        <w:t>This is vague at this point, at least it seems that way to me.</w:t>
      </w:r>
    </w:p>
  </w:comment>
  <w:comment w:id="51" w:author="Sample, Joseph" w:date="2023-02-19T12:04:00Z" w:initials="SJ">
    <w:p w14:paraId="1EE81D0C" w14:textId="77777777" w:rsidR="00A17D12" w:rsidRDefault="00A17D12" w:rsidP="0012650B">
      <w:pPr>
        <w:pStyle w:val="CommentText"/>
      </w:pPr>
      <w:r>
        <w:rPr>
          <w:rStyle w:val="CommentReference"/>
        </w:rPr>
        <w:annotationRef/>
      </w:r>
      <w:r>
        <w:t>Documentation is functional. "In-depth" goes better with something such as investigative journalism.</w:t>
      </w:r>
    </w:p>
  </w:comment>
  <w:comment w:id="58" w:author="Sample, Joseph" w:date="2023-02-19T12:09:00Z" w:initials="SJ">
    <w:p w14:paraId="452F60F0" w14:textId="77777777" w:rsidR="006C0A50" w:rsidRDefault="006C0A50" w:rsidP="00D83FC3">
      <w:pPr>
        <w:pStyle w:val="CommentText"/>
      </w:pPr>
      <w:r>
        <w:rPr>
          <w:rStyle w:val="CommentReference"/>
        </w:rPr>
        <w:annotationRef/>
      </w:r>
      <w:r>
        <w:t xml:space="preserve">You are missing the names of the "undersigned."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F07056" w15:done="0"/>
  <w15:commentEx w15:paraId="0A8420BB" w15:done="0"/>
  <w15:commentEx w15:paraId="6C71585A" w15:done="0"/>
  <w15:commentEx w15:paraId="478648A0" w15:paraIdParent="6C71585A" w15:done="0"/>
  <w15:commentEx w15:paraId="17EFE4C2" w15:done="0"/>
  <w15:commentEx w15:paraId="6A3701F2" w15:done="0"/>
  <w15:commentEx w15:paraId="76712305" w15:done="0"/>
  <w15:commentEx w15:paraId="5A79B54A" w15:paraIdParent="76712305" w15:done="0"/>
  <w15:commentEx w15:paraId="256E8127" w15:done="0"/>
  <w15:commentEx w15:paraId="5DDC371E" w15:done="0"/>
  <w15:commentEx w15:paraId="6FE4FEC5" w15:done="0"/>
  <w15:commentEx w15:paraId="1EE81D0C" w15:done="0"/>
  <w15:commentEx w15:paraId="452F60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04E" w16cex:dateUtc="2023-02-19T18:10:00Z"/>
  <w16cex:commentExtensible w16cex:durableId="279C81DD" w16cex:dateUtc="2023-02-19T17:09:00Z"/>
  <w16cex:commentExtensible w16cex:durableId="279C84F7" w16cex:dateUtc="2023-02-19T17:22:00Z"/>
  <w16cex:commentExtensible w16cex:durableId="279C87D4" w16cex:dateUtc="2023-02-19T17:34:00Z"/>
  <w16cex:commentExtensible w16cex:durableId="279C8828" w16cex:dateUtc="2023-02-19T17:36:00Z"/>
  <w16cex:commentExtensible w16cex:durableId="279C8850" w16cex:dateUtc="2023-02-19T17:36:00Z"/>
  <w16cex:commentExtensible w16cex:durableId="279C8903" w16cex:dateUtc="2023-02-19T17:39:00Z"/>
  <w16cex:commentExtensible w16cex:durableId="279C8B39" w16cex:dateUtc="2023-02-19T17:49:00Z"/>
  <w16cex:commentExtensible w16cex:durableId="279C8C66" w16cex:dateUtc="2023-02-19T17:54:00Z"/>
  <w16cex:commentExtensible w16cex:durableId="279C8D1E" w16cex:dateUtc="2023-02-19T17:57:00Z"/>
  <w16cex:commentExtensible w16cex:durableId="279C8E8F" w16cex:dateUtc="2023-02-19T18:03:00Z"/>
  <w16cex:commentExtensible w16cex:durableId="279C8EC0" w16cex:dateUtc="2023-02-19T18:04:00Z"/>
  <w16cex:commentExtensible w16cex:durableId="279C900B" w16cex:dateUtc="2023-02-19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F07056" w16cid:durableId="279C904E"/>
  <w16cid:commentId w16cid:paraId="0A8420BB" w16cid:durableId="279C81DD"/>
  <w16cid:commentId w16cid:paraId="6C71585A" w16cid:durableId="279C84F7"/>
  <w16cid:commentId w16cid:paraId="478648A0" w16cid:durableId="279C87D4"/>
  <w16cid:commentId w16cid:paraId="17EFE4C2" w16cid:durableId="279C8828"/>
  <w16cid:commentId w16cid:paraId="6A3701F2" w16cid:durableId="279C8850"/>
  <w16cid:commentId w16cid:paraId="76712305" w16cid:durableId="279C8903"/>
  <w16cid:commentId w16cid:paraId="5A79B54A" w16cid:durableId="279C8B39"/>
  <w16cid:commentId w16cid:paraId="256E8127" w16cid:durableId="279C8C66"/>
  <w16cid:commentId w16cid:paraId="5DDC371E" w16cid:durableId="279C8D1E"/>
  <w16cid:commentId w16cid:paraId="6FE4FEC5" w16cid:durableId="279C8E8F"/>
  <w16cid:commentId w16cid:paraId="1EE81D0C" w16cid:durableId="279C8EC0"/>
  <w16cid:commentId w16cid:paraId="452F60F0" w16cid:durableId="279C90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B320E" w14:textId="77777777" w:rsidR="002D5855" w:rsidRDefault="002D5855">
      <w:pPr>
        <w:spacing w:after="0" w:line="240" w:lineRule="auto"/>
      </w:pPr>
      <w:r>
        <w:separator/>
      </w:r>
    </w:p>
  </w:endnote>
  <w:endnote w:type="continuationSeparator" w:id="0">
    <w:p w14:paraId="5F6788F4" w14:textId="77777777" w:rsidR="002D5855" w:rsidRDefault="002D5855">
      <w:pPr>
        <w:spacing w:after="0" w:line="240" w:lineRule="auto"/>
      </w:pPr>
      <w:r>
        <w:continuationSeparator/>
      </w:r>
    </w:p>
  </w:endnote>
  <w:endnote w:type="continuationNotice" w:id="1">
    <w:p w14:paraId="249706CB" w14:textId="77777777" w:rsidR="002D5855" w:rsidRDefault="002D58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5377276" w14:paraId="1049C2A3" w14:textId="77777777" w:rsidTr="75377276">
      <w:trPr>
        <w:trHeight w:val="300"/>
      </w:trPr>
      <w:tc>
        <w:tcPr>
          <w:tcW w:w="3120" w:type="dxa"/>
        </w:tcPr>
        <w:p w14:paraId="48E7DBF2" w14:textId="53A67316" w:rsidR="75377276" w:rsidRDefault="75377276" w:rsidP="75377276">
          <w:pPr>
            <w:pStyle w:val="Header"/>
            <w:ind w:left="-115"/>
          </w:pPr>
        </w:p>
      </w:tc>
      <w:tc>
        <w:tcPr>
          <w:tcW w:w="3120" w:type="dxa"/>
        </w:tcPr>
        <w:p w14:paraId="3D8FBB9F" w14:textId="3225C75E" w:rsidR="75377276" w:rsidRDefault="75377276" w:rsidP="75377276">
          <w:pPr>
            <w:pStyle w:val="Header"/>
            <w:jc w:val="center"/>
          </w:pPr>
        </w:p>
      </w:tc>
      <w:tc>
        <w:tcPr>
          <w:tcW w:w="3120" w:type="dxa"/>
        </w:tcPr>
        <w:p w14:paraId="6C6E58A6" w14:textId="392555B0" w:rsidR="75377276" w:rsidRDefault="75377276" w:rsidP="75377276">
          <w:pPr>
            <w:pStyle w:val="Header"/>
            <w:ind w:right="-115"/>
            <w:jc w:val="right"/>
          </w:pPr>
        </w:p>
      </w:tc>
    </w:tr>
  </w:tbl>
  <w:p w14:paraId="1075DC56" w14:textId="433BAFA1" w:rsidR="75377276" w:rsidRDefault="75377276" w:rsidP="75377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465B4" w14:textId="77777777" w:rsidR="002D5855" w:rsidRDefault="002D5855">
      <w:pPr>
        <w:spacing w:after="0" w:line="240" w:lineRule="auto"/>
      </w:pPr>
      <w:r>
        <w:separator/>
      </w:r>
    </w:p>
  </w:footnote>
  <w:footnote w:type="continuationSeparator" w:id="0">
    <w:p w14:paraId="28D68BB5" w14:textId="77777777" w:rsidR="002D5855" w:rsidRDefault="002D5855">
      <w:pPr>
        <w:spacing w:after="0" w:line="240" w:lineRule="auto"/>
      </w:pPr>
      <w:r>
        <w:continuationSeparator/>
      </w:r>
    </w:p>
  </w:footnote>
  <w:footnote w:type="continuationNotice" w:id="1">
    <w:p w14:paraId="0EC8B264" w14:textId="77777777" w:rsidR="002D5855" w:rsidRDefault="002D58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96AA" w14:textId="09EEEFB0" w:rsidR="4DE93858" w:rsidRDefault="4DE93858" w:rsidP="4DE93858">
    <w:pPr>
      <w:pStyle w:val="Header"/>
      <w:jc w:val="right"/>
    </w:pPr>
    <w:r>
      <w:fldChar w:fldCharType="begin"/>
    </w:r>
    <w:r>
      <w:instrText>PAGE</w:instrText>
    </w:r>
    <w:r>
      <w:fldChar w:fldCharType="separate"/>
    </w:r>
    <w:r w:rsidR="00DB315D">
      <w:rPr>
        <w:noProof/>
      </w:rPr>
      <w:t>1</w:t>
    </w:r>
    <w:r>
      <w:fldChar w:fldCharType="end"/>
    </w:r>
  </w:p>
  <w:tbl>
    <w:tblPr>
      <w:tblW w:w="6240" w:type="dxa"/>
      <w:tblLayout w:type="fixed"/>
      <w:tblLook w:val="06A0" w:firstRow="1" w:lastRow="0" w:firstColumn="1" w:lastColumn="0" w:noHBand="1" w:noVBand="1"/>
    </w:tblPr>
    <w:tblGrid>
      <w:gridCol w:w="3120"/>
      <w:gridCol w:w="3120"/>
    </w:tblGrid>
    <w:tr w:rsidR="75377276" w14:paraId="0E165045" w14:textId="77777777" w:rsidTr="4DE93858">
      <w:trPr>
        <w:trHeight w:val="300"/>
      </w:trPr>
      <w:tc>
        <w:tcPr>
          <w:tcW w:w="3120" w:type="dxa"/>
        </w:tcPr>
        <w:p w14:paraId="129C3663" w14:textId="76DA42D4" w:rsidR="75377276" w:rsidRDefault="75377276" w:rsidP="75377276">
          <w:pPr>
            <w:pStyle w:val="Header"/>
            <w:ind w:left="-115"/>
          </w:pPr>
        </w:p>
      </w:tc>
      <w:tc>
        <w:tcPr>
          <w:tcW w:w="3120" w:type="dxa"/>
        </w:tcPr>
        <w:p w14:paraId="42184688" w14:textId="04921364" w:rsidR="75377276" w:rsidRDefault="75377276" w:rsidP="75377276">
          <w:pPr>
            <w:pStyle w:val="Header"/>
            <w:jc w:val="center"/>
          </w:pPr>
        </w:p>
      </w:tc>
    </w:tr>
  </w:tbl>
  <w:p w14:paraId="348BEA04" w14:textId="61551B9C" w:rsidR="75377276" w:rsidRDefault="75377276" w:rsidP="75377276">
    <w:pPr>
      <w:pStyle w:val="Header"/>
    </w:pPr>
  </w:p>
</w:hdr>
</file>

<file path=word/intelligence2.xml><?xml version="1.0" encoding="utf-8"?>
<int2:intelligence xmlns:int2="http://schemas.microsoft.com/office/intelligence/2020/intelligence" xmlns:oel="http://schemas.microsoft.com/office/2019/extlst">
  <int2:observations>
    <int2:textHash int2:hashCode="k0M9H0JSeOcPK7" int2:id="gOJxZSmM">
      <int2:state int2:value="Rejected" int2:type="LegacyProofing"/>
    </int2:textHash>
    <int2:bookmark int2:bookmarkName="_Int_wJqX6YBq" int2:invalidationBookmarkName="" int2:hashCode="0jGCUNYM1twD64" int2:id="OmMnk8N5">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DB7EE"/>
    <w:multiLevelType w:val="hybridMultilevel"/>
    <w:tmpl w:val="923A6560"/>
    <w:lvl w:ilvl="0" w:tplc="96E2FFC8">
      <w:start w:val="1"/>
      <w:numFmt w:val="bullet"/>
      <w:lvlText w:val=""/>
      <w:lvlJc w:val="left"/>
      <w:pPr>
        <w:ind w:left="720" w:hanging="360"/>
      </w:pPr>
      <w:rPr>
        <w:rFonts w:ascii="Symbol" w:hAnsi="Symbol" w:hint="default"/>
      </w:rPr>
    </w:lvl>
    <w:lvl w:ilvl="1" w:tplc="2438E3F4">
      <w:start w:val="1"/>
      <w:numFmt w:val="bullet"/>
      <w:lvlText w:val="o"/>
      <w:lvlJc w:val="left"/>
      <w:pPr>
        <w:ind w:left="1440" w:hanging="360"/>
      </w:pPr>
      <w:rPr>
        <w:rFonts w:ascii="Courier New" w:hAnsi="Courier New" w:hint="default"/>
      </w:rPr>
    </w:lvl>
    <w:lvl w:ilvl="2" w:tplc="830E4324">
      <w:start w:val="1"/>
      <w:numFmt w:val="bullet"/>
      <w:lvlText w:val=""/>
      <w:lvlJc w:val="left"/>
      <w:pPr>
        <w:ind w:left="2160" w:hanging="360"/>
      </w:pPr>
      <w:rPr>
        <w:rFonts w:ascii="Wingdings" w:hAnsi="Wingdings" w:hint="default"/>
      </w:rPr>
    </w:lvl>
    <w:lvl w:ilvl="3" w:tplc="2182E0A4">
      <w:start w:val="1"/>
      <w:numFmt w:val="bullet"/>
      <w:lvlText w:val=""/>
      <w:lvlJc w:val="left"/>
      <w:pPr>
        <w:ind w:left="2880" w:hanging="360"/>
      </w:pPr>
      <w:rPr>
        <w:rFonts w:ascii="Symbol" w:hAnsi="Symbol" w:hint="default"/>
      </w:rPr>
    </w:lvl>
    <w:lvl w:ilvl="4" w:tplc="786A0B46">
      <w:start w:val="1"/>
      <w:numFmt w:val="bullet"/>
      <w:lvlText w:val="o"/>
      <w:lvlJc w:val="left"/>
      <w:pPr>
        <w:ind w:left="3600" w:hanging="360"/>
      </w:pPr>
      <w:rPr>
        <w:rFonts w:ascii="Courier New" w:hAnsi="Courier New" w:hint="default"/>
      </w:rPr>
    </w:lvl>
    <w:lvl w:ilvl="5" w:tplc="CEB802EA">
      <w:start w:val="1"/>
      <w:numFmt w:val="bullet"/>
      <w:lvlText w:val=""/>
      <w:lvlJc w:val="left"/>
      <w:pPr>
        <w:ind w:left="4320" w:hanging="360"/>
      </w:pPr>
      <w:rPr>
        <w:rFonts w:ascii="Wingdings" w:hAnsi="Wingdings" w:hint="default"/>
      </w:rPr>
    </w:lvl>
    <w:lvl w:ilvl="6" w:tplc="089E0D50">
      <w:start w:val="1"/>
      <w:numFmt w:val="bullet"/>
      <w:lvlText w:val=""/>
      <w:lvlJc w:val="left"/>
      <w:pPr>
        <w:ind w:left="5040" w:hanging="360"/>
      </w:pPr>
      <w:rPr>
        <w:rFonts w:ascii="Symbol" w:hAnsi="Symbol" w:hint="default"/>
      </w:rPr>
    </w:lvl>
    <w:lvl w:ilvl="7" w:tplc="052A6A34">
      <w:start w:val="1"/>
      <w:numFmt w:val="bullet"/>
      <w:lvlText w:val="o"/>
      <w:lvlJc w:val="left"/>
      <w:pPr>
        <w:ind w:left="5760" w:hanging="360"/>
      </w:pPr>
      <w:rPr>
        <w:rFonts w:ascii="Courier New" w:hAnsi="Courier New" w:hint="default"/>
      </w:rPr>
    </w:lvl>
    <w:lvl w:ilvl="8" w:tplc="B4CC6DE6">
      <w:start w:val="1"/>
      <w:numFmt w:val="bullet"/>
      <w:lvlText w:val=""/>
      <w:lvlJc w:val="left"/>
      <w:pPr>
        <w:ind w:left="6480" w:hanging="360"/>
      </w:pPr>
      <w:rPr>
        <w:rFonts w:ascii="Wingdings" w:hAnsi="Wingdings" w:hint="default"/>
      </w:rPr>
    </w:lvl>
  </w:abstractNum>
  <w:num w:numId="1" w16cid:durableId="187020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ple, Joseph">
    <w15:presenceInfo w15:providerId="AD" w15:userId="S::samplej@uhd.edu::09d975be-c2f0-4b1b-873d-59fd23609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138FEE"/>
    <w:rsid w:val="00045907"/>
    <w:rsid w:val="0016F0BB"/>
    <w:rsid w:val="00247D3F"/>
    <w:rsid w:val="002D5855"/>
    <w:rsid w:val="00332393"/>
    <w:rsid w:val="00567BE3"/>
    <w:rsid w:val="006B73B2"/>
    <w:rsid w:val="006C0A50"/>
    <w:rsid w:val="00733554"/>
    <w:rsid w:val="009464B2"/>
    <w:rsid w:val="009B5081"/>
    <w:rsid w:val="00A17D12"/>
    <w:rsid w:val="00A43569"/>
    <w:rsid w:val="00A724B6"/>
    <w:rsid w:val="00B16024"/>
    <w:rsid w:val="00C64724"/>
    <w:rsid w:val="00CA4EA6"/>
    <w:rsid w:val="00D32C7D"/>
    <w:rsid w:val="00D737F3"/>
    <w:rsid w:val="00DB315D"/>
    <w:rsid w:val="00E523F1"/>
    <w:rsid w:val="02B49CEB"/>
    <w:rsid w:val="02F15EF5"/>
    <w:rsid w:val="02F207E8"/>
    <w:rsid w:val="0304F8CE"/>
    <w:rsid w:val="0315B587"/>
    <w:rsid w:val="031BAD1C"/>
    <w:rsid w:val="046BF868"/>
    <w:rsid w:val="053966C4"/>
    <w:rsid w:val="05F65D82"/>
    <w:rsid w:val="0603E2C2"/>
    <w:rsid w:val="06062B63"/>
    <w:rsid w:val="060DF248"/>
    <w:rsid w:val="06A738C9"/>
    <w:rsid w:val="06B7C3BD"/>
    <w:rsid w:val="06F4B8BF"/>
    <w:rsid w:val="0705020F"/>
    <w:rsid w:val="07202031"/>
    <w:rsid w:val="074E76F3"/>
    <w:rsid w:val="075E60A4"/>
    <w:rsid w:val="0777AC21"/>
    <w:rsid w:val="08A56F40"/>
    <w:rsid w:val="08E7D053"/>
    <w:rsid w:val="08F819C9"/>
    <w:rsid w:val="09231A73"/>
    <w:rsid w:val="0967BF1F"/>
    <w:rsid w:val="09C56F4D"/>
    <w:rsid w:val="0A57D97E"/>
    <w:rsid w:val="0A674D3D"/>
    <w:rsid w:val="0AFBA1FA"/>
    <w:rsid w:val="0B137EC1"/>
    <w:rsid w:val="0B486E42"/>
    <w:rsid w:val="0B888AB0"/>
    <w:rsid w:val="0C1CF6C1"/>
    <w:rsid w:val="0C237612"/>
    <w:rsid w:val="0CDF7F4C"/>
    <w:rsid w:val="0D16962F"/>
    <w:rsid w:val="0D211AC0"/>
    <w:rsid w:val="0E237FB8"/>
    <w:rsid w:val="0ECA3495"/>
    <w:rsid w:val="0F63B13F"/>
    <w:rsid w:val="0FC45FBF"/>
    <w:rsid w:val="0FCAE46D"/>
    <w:rsid w:val="106DD33A"/>
    <w:rsid w:val="10883640"/>
    <w:rsid w:val="10C7E172"/>
    <w:rsid w:val="11770CC0"/>
    <w:rsid w:val="120B1F05"/>
    <w:rsid w:val="126B8ECF"/>
    <w:rsid w:val="12CFA95B"/>
    <w:rsid w:val="12D510FA"/>
    <w:rsid w:val="12F6F0DB"/>
    <w:rsid w:val="132BD4B7"/>
    <w:rsid w:val="13B6387A"/>
    <w:rsid w:val="13C0E667"/>
    <w:rsid w:val="13F541CA"/>
    <w:rsid w:val="147998DF"/>
    <w:rsid w:val="14AA71C6"/>
    <w:rsid w:val="1541445D"/>
    <w:rsid w:val="158BD58A"/>
    <w:rsid w:val="16D69F0B"/>
    <w:rsid w:val="176F7AE6"/>
    <w:rsid w:val="17CA61FE"/>
    <w:rsid w:val="17DFF7DA"/>
    <w:rsid w:val="1889A99D"/>
    <w:rsid w:val="18986D71"/>
    <w:rsid w:val="18BC9210"/>
    <w:rsid w:val="18C3764C"/>
    <w:rsid w:val="1900B286"/>
    <w:rsid w:val="1A14B580"/>
    <w:rsid w:val="1A2C030E"/>
    <w:rsid w:val="1A98C0E2"/>
    <w:rsid w:val="1AEFC050"/>
    <w:rsid w:val="1AF36BC8"/>
    <w:rsid w:val="1B1A5F99"/>
    <w:rsid w:val="1B6F081F"/>
    <w:rsid w:val="1BB3EA78"/>
    <w:rsid w:val="1C09CDA9"/>
    <w:rsid w:val="1C73A238"/>
    <w:rsid w:val="1CA448D4"/>
    <w:rsid w:val="1CE0234D"/>
    <w:rsid w:val="1CFDC272"/>
    <w:rsid w:val="1D335949"/>
    <w:rsid w:val="1D6D9133"/>
    <w:rsid w:val="1DD09536"/>
    <w:rsid w:val="1E0E38B5"/>
    <w:rsid w:val="1E1F80B7"/>
    <w:rsid w:val="1E6930D3"/>
    <w:rsid w:val="1E9960FD"/>
    <w:rsid w:val="1E9992D3"/>
    <w:rsid w:val="1EC0D270"/>
    <w:rsid w:val="1F4162CF"/>
    <w:rsid w:val="1FADCDC8"/>
    <w:rsid w:val="1FFC2283"/>
    <w:rsid w:val="20A46157"/>
    <w:rsid w:val="20E6F3EA"/>
    <w:rsid w:val="20E8B6BF"/>
    <w:rsid w:val="21A0D195"/>
    <w:rsid w:val="21B26142"/>
    <w:rsid w:val="21F91760"/>
    <w:rsid w:val="221FC765"/>
    <w:rsid w:val="22323558"/>
    <w:rsid w:val="227F2B71"/>
    <w:rsid w:val="233CA1F6"/>
    <w:rsid w:val="2419A5B7"/>
    <w:rsid w:val="24269E99"/>
    <w:rsid w:val="2476CFF9"/>
    <w:rsid w:val="24A6F6DA"/>
    <w:rsid w:val="24FC9E2E"/>
    <w:rsid w:val="25314F9A"/>
    <w:rsid w:val="2547017A"/>
    <w:rsid w:val="256C0795"/>
    <w:rsid w:val="258A6589"/>
    <w:rsid w:val="261C5F31"/>
    <w:rsid w:val="26255B6D"/>
    <w:rsid w:val="267442B8"/>
    <w:rsid w:val="26875027"/>
    <w:rsid w:val="26F472A5"/>
    <w:rsid w:val="272635EA"/>
    <w:rsid w:val="27B51AFB"/>
    <w:rsid w:val="27DFD7F5"/>
    <w:rsid w:val="2841DA71"/>
    <w:rsid w:val="28FAF75B"/>
    <w:rsid w:val="2902E0B6"/>
    <w:rsid w:val="294A0736"/>
    <w:rsid w:val="297E42ED"/>
    <w:rsid w:val="2A4E393B"/>
    <w:rsid w:val="2A522B7F"/>
    <w:rsid w:val="2A56F0BF"/>
    <w:rsid w:val="2AACAF17"/>
    <w:rsid w:val="2AC5CA37"/>
    <w:rsid w:val="2AFEFE2D"/>
    <w:rsid w:val="2B5EBBA8"/>
    <w:rsid w:val="2B85E0CC"/>
    <w:rsid w:val="2BBA8477"/>
    <w:rsid w:val="2C1E5993"/>
    <w:rsid w:val="2C521C4E"/>
    <w:rsid w:val="2C9ACE8E"/>
    <w:rsid w:val="2CA14441"/>
    <w:rsid w:val="2CD6D6E7"/>
    <w:rsid w:val="2D01B9E2"/>
    <w:rsid w:val="2D08611C"/>
    <w:rsid w:val="2D5B0909"/>
    <w:rsid w:val="2D6461D4"/>
    <w:rsid w:val="2E044FFC"/>
    <w:rsid w:val="2EC2B69A"/>
    <w:rsid w:val="2F8E055A"/>
    <w:rsid w:val="2FA0205D"/>
    <w:rsid w:val="30322CCB"/>
    <w:rsid w:val="304D71D9"/>
    <w:rsid w:val="309C0296"/>
    <w:rsid w:val="3163909F"/>
    <w:rsid w:val="32154082"/>
    <w:rsid w:val="329713E3"/>
    <w:rsid w:val="32A81FD0"/>
    <w:rsid w:val="3313EA5C"/>
    <w:rsid w:val="332822C3"/>
    <w:rsid w:val="3369CD8D"/>
    <w:rsid w:val="3387BC13"/>
    <w:rsid w:val="33FFC77F"/>
    <w:rsid w:val="345D9080"/>
    <w:rsid w:val="34B34B0D"/>
    <w:rsid w:val="35C08B12"/>
    <w:rsid w:val="36DA47CB"/>
    <w:rsid w:val="3700B735"/>
    <w:rsid w:val="3789C2E5"/>
    <w:rsid w:val="38DF7D5A"/>
    <w:rsid w:val="393BBAC7"/>
    <w:rsid w:val="3A1102C1"/>
    <w:rsid w:val="3A30117C"/>
    <w:rsid w:val="3B3EF79B"/>
    <w:rsid w:val="3BE70509"/>
    <w:rsid w:val="3C5A394C"/>
    <w:rsid w:val="3C8BD6E2"/>
    <w:rsid w:val="3CB7680B"/>
    <w:rsid w:val="3CBACCA2"/>
    <w:rsid w:val="3CD13D10"/>
    <w:rsid w:val="3D23567D"/>
    <w:rsid w:val="3D5477D2"/>
    <w:rsid w:val="3D855B51"/>
    <w:rsid w:val="3E569D03"/>
    <w:rsid w:val="3E9F50BC"/>
    <w:rsid w:val="3F4085AC"/>
    <w:rsid w:val="401A25D4"/>
    <w:rsid w:val="40B8D8C6"/>
    <w:rsid w:val="40F73770"/>
    <w:rsid w:val="418E3DC5"/>
    <w:rsid w:val="41A4018B"/>
    <w:rsid w:val="41A4AE33"/>
    <w:rsid w:val="41A783E8"/>
    <w:rsid w:val="41D2E61F"/>
    <w:rsid w:val="4214A49B"/>
    <w:rsid w:val="424015CF"/>
    <w:rsid w:val="4254A927"/>
    <w:rsid w:val="42835448"/>
    <w:rsid w:val="4326A98F"/>
    <w:rsid w:val="43581CA3"/>
    <w:rsid w:val="43B6647C"/>
    <w:rsid w:val="43DE4BF5"/>
    <w:rsid w:val="43F1B4A8"/>
    <w:rsid w:val="43FFF429"/>
    <w:rsid w:val="4406A1F5"/>
    <w:rsid w:val="441DD119"/>
    <w:rsid w:val="44C279F0"/>
    <w:rsid w:val="44C5DE87"/>
    <w:rsid w:val="44CDCC0D"/>
    <w:rsid w:val="44EBCA6F"/>
    <w:rsid w:val="4507B9C2"/>
    <w:rsid w:val="4533E1AD"/>
    <w:rsid w:val="455234DD"/>
    <w:rsid w:val="45906D36"/>
    <w:rsid w:val="45DE6356"/>
    <w:rsid w:val="466637D7"/>
    <w:rsid w:val="46BF7F9F"/>
    <w:rsid w:val="475571DB"/>
    <w:rsid w:val="47565236"/>
    <w:rsid w:val="479B48F6"/>
    <w:rsid w:val="47F43C08"/>
    <w:rsid w:val="4810E7A6"/>
    <w:rsid w:val="48263227"/>
    <w:rsid w:val="488D655C"/>
    <w:rsid w:val="48973920"/>
    <w:rsid w:val="4921C06D"/>
    <w:rsid w:val="494AB72F"/>
    <w:rsid w:val="4995EB13"/>
    <w:rsid w:val="49E7144B"/>
    <w:rsid w:val="4A42EB21"/>
    <w:rsid w:val="4B439AF9"/>
    <w:rsid w:val="4B6850A4"/>
    <w:rsid w:val="4BBD9064"/>
    <w:rsid w:val="4BC367C5"/>
    <w:rsid w:val="4C257E67"/>
    <w:rsid w:val="4C4DA4DA"/>
    <w:rsid w:val="4CDE0AE6"/>
    <w:rsid w:val="4D06E22B"/>
    <w:rsid w:val="4D975BCE"/>
    <w:rsid w:val="4DE93858"/>
    <w:rsid w:val="4E22B5EC"/>
    <w:rsid w:val="4E41FEA8"/>
    <w:rsid w:val="4E93E334"/>
    <w:rsid w:val="4F332C2F"/>
    <w:rsid w:val="4F5D1F29"/>
    <w:rsid w:val="4F7365C4"/>
    <w:rsid w:val="4F85459C"/>
    <w:rsid w:val="5000D679"/>
    <w:rsid w:val="500964AB"/>
    <w:rsid w:val="50BECC0D"/>
    <w:rsid w:val="50DFC72D"/>
    <w:rsid w:val="524597CB"/>
    <w:rsid w:val="52500665"/>
    <w:rsid w:val="527D0F61"/>
    <w:rsid w:val="52A22124"/>
    <w:rsid w:val="52F2CDDC"/>
    <w:rsid w:val="52FDF1DA"/>
    <w:rsid w:val="5351E931"/>
    <w:rsid w:val="53759BDC"/>
    <w:rsid w:val="53A5D890"/>
    <w:rsid w:val="53ABE6D5"/>
    <w:rsid w:val="53C1A30E"/>
    <w:rsid w:val="53EBD6C6"/>
    <w:rsid w:val="5418DFC2"/>
    <w:rsid w:val="54DC0251"/>
    <w:rsid w:val="54FA6045"/>
    <w:rsid w:val="557F143D"/>
    <w:rsid w:val="55B4B023"/>
    <w:rsid w:val="561438F5"/>
    <w:rsid w:val="56A1304F"/>
    <w:rsid w:val="56D0105B"/>
    <w:rsid w:val="57218AC4"/>
    <w:rsid w:val="573E3E14"/>
    <w:rsid w:val="57DDED73"/>
    <w:rsid w:val="57F1EE6E"/>
    <w:rsid w:val="58320107"/>
    <w:rsid w:val="58530DC7"/>
    <w:rsid w:val="585410B0"/>
    <w:rsid w:val="58621F95"/>
    <w:rsid w:val="58EE3DA9"/>
    <w:rsid w:val="58F2C698"/>
    <w:rsid w:val="59038B16"/>
    <w:rsid w:val="5933D082"/>
    <w:rsid w:val="5A095138"/>
    <w:rsid w:val="5AB37FB7"/>
    <w:rsid w:val="5AF0FB08"/>
    <w:rsid w:val="5AF60AFE"/>
    <w:rsid w:val="5B029E4C"/>
    <w:rsid w:val="5B53315B"/>
    <w:rsid w:val="5C4F5018"/>
    <w:rsid w:val="5C5A3CED"/>
    <w:rsid w:val="5C616D4B"/>
    <w:rsid w:val="5C82793F"/>
    <w:rsid w:val="5CD603A4"/>
    <w:rsid w:val="5D26B9C2"/>
    <w:rsid w:val="5DC637BB"/>
    <w:rsid w:val="5E98A7BE"/>
    <w:rsid w:val="5EACF9F6"/>
    <w:rsid w:val="5F22CBDC"/>
    <w:rsid w:val="5F59A43D"/>
    <w:rsid w:val="5F656CB3"/>
    <w:rsid w:val="5FB7460F"/>
    <w:rsid w:val="601CC13E"/>
    <w:rsid w:val="60E7C14A"/>
    <w:rsid w:val="60F5EAF7"/>
    <w:rsid w:val="60F762CA"/>
    <w:rsid w:val="61BF9F6B"/>
    <w:rsid w:val="61C272DF"/>
    <w:rsid w:val="62218A00"/>
    <w:rsid w:val="626C9693"/>
    <w:rsid w:val="629144FF"/>
    <w:rsid w:val="62F69D19"/>
    <w:rsid w:val="63B6836F"/>
    <w:rsid w:val="6531B3B2"/>
    <w:rsid w:val="653B23B1"/>
    <w:rsid w:val="65ECBC0B"/>
    <w:rsid w:val="660ADC96"/>
    <w:rsid w:val="667292C9"/>
    <w:rsid w:val="66A56E83"/>
    <w:rsid w:val="66A997C5"/>
    <w:rsid w:val="66AB45B1"/>
    <w:rsid w:val="66E07EFE"/>
    <w:rsid w:val="672F77D3"/>
    <w:rsid w:val="673D6F5A"/>
    <w:rsid w:val="67420EF9"/>
    <w:rsid w:val="6764B622"/>
    <w:rsid w:val="67689112"/>
    <w:rsid w:val="676D1A01"/>
    <w:rsid w:val="676FB1CC"/>
    <w:rsid w:val="6781B96F"/>
    <w:rsid w:val="67AD396C"/>
    <w:rsid w:val="680BF030"/>
    <w:rsid w:val="686A7C44"/>
    <w:rsid w:val="69008683"/>
    <w:rsid w:val="690C4EF9"/>
    <w:rsid w:val="69652210"/>
    <w:rsid w:val="69BB2F64"/>
    <w:rsid w:val="6A5DFB84"/>
    <w:rsid w:val="6AA031D4"/>
    <w:rsid w:val="6AC81AB4"/>
    <w:rsid w:val="6AFDFEF4"/>
    <w:rsid w:val="6B366434"/>
    <w:rsid w:val="6B74424D"/>
    <w:rsid w:val="6C0FB23D"/>
    <w:rsid w:val="6C3C0235"/>
    <w:rsid w:val="6C672168"/>
    <w:rsid w:val="6C6CA299"/>
    <w:rsid w:val="6C71F3F4"/>
    <w:rsid w:val="6D098F24"/>
    <w:rsid w:val="6D182E1E"/>
    <w:rsid w:val="6D2AE25C"/>
    <w:rsid w:val="6D2C6091"/>
    <w:rsid w:val="6ED72F08"/>
    <w:rsid w:val="6F4B60F4"/>
    <w:rsid w:val="6F64AFD0"/>
    <w:rsid w:val="6F73A2F7"/>
    <w:rsid w:val="70C491E8"/>
    <w:rsid w:val="70C6CDCF"/>
    <w:rsid w:val="70FE3881"/>
    <w:rsid w:val="710F7358"/>
    <w:rsid w:val="711760DE"/>
    <w:rsid w:val="71F00EB0"/>
    <w:rsid w:val="72B84035"/>
    <w:rsid w:val="73891267"/>
    <w:rsid w:val="7426EE4D"/>
    <w:rsid w:val="7447141A"/>
    <w:rsid w:val="74FBAD2D"/>
    <w:rsid w:val="750067F2"/>
    <w:rsid w:val="75377276"/>
    <w:rsid w:val="75400B56"/>
    <w:rsid w:val="7583ED69"/>
    <w:rsid w:val="759A8EEE"/>
    <w:rsid w:val="75E2E47B"/>
    <w:rsid w:val="75EAD201"/>
    <w:rsid w:val="760ACD5B"/>
    <w:rsid w:val="762F7A5B"/>
    <w:rsid w:val="7651B68D"/>
    <w:rsid w:val="765BDEB4"/>
    <w:rsid w:val="76861CC1"/>
    <w:rsid w:val="76977D8E"/>
    <w:rsid w:val="76C37FD3"/>
    <w:rsid w:val="76EB1F9E"/>
    <w:rsid w:val="7771CC6C"/>
    <w:rsid w:val="77797165"/>
    <w:rsid w:val="7779C532"/>
    <w:rsid w:val="786B9F1F"/>
    <w:rsid w:val="794C86FA"/>
    <w:rsid w:val="79F144E3"/>
    <w:rsid w:val="79F3D465"/>
    <w:rsid w:val="7B6FA976"/>
    <w:rsid w:val="7BB9A4D9"/>
    <w:rsid w:val="7BE66422"/>
    <w:rsid w:val="7C10A83D"/>
    <w:rsid w:val="7CC70C87"/>
    <w:rsid w:val="7CD04C4D"/>
    <w:rsid w:val="7D0B79D7"/>
    <w:rsid w:val="7D2307CE"/>
    <w:rsid w:val="7D2883E2"/>
    <w:rsid w:val="7D4ED15A"/>
    <w:rsid w:val="7D8C287A"/>
    <w:rsid w:val="7DF5E3E6"/>
    <w:rsid w:val="7E0A655F"/>
    <w:rsid w:val="7E2BD5A5"/>
    <w:rsid w:val="7E43A887"/>
    <w:rsid w:val="7E8A8B6E"/>
    <w:rsid w:val="7F138FEE"/>
    <w:rsid w:val="7F78A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8FEE"/>
  <w15:chartTrackingRefBased/>
  <w15:docId w15:val="{0F9D8715-7C4F-468C-8E4E-EAA3632A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523F1"/>
    <w:rPr>
      <w:b/>
      <w:bCs/>
    </w:rPr>
  </w:style>
  <w:style w:type="character" w:customStyle="1" w:styleId="CommentSubjectChar">
    <w:name w:val="Comment Subject Char"/>
    <w:basedOn w:val="CommentTextChar"/>
    <w:link w:val="CommentSubject"/>
    <w:uiPriority w:val="99"/>
    <w:semiHidden/>
    <w:rsid w:val="00E523F1"/>
    <w:rPr>
      <w:b/>
      <w:bCs/>
      <w:sz w:val="20"/>
      <w:szCs w:val="20"/>
    </w:rPr>
  </w:style>
  <w:style w:type="paragraph" w:styleId="Revision">
    <w:name w:val="Revision"/>
    <w:hidden/>
    <w:uiPriority w:val="99"/>
    <w:semiHidden/>
    <w:rsid w:val="006B73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F20E744527C3245B455950C9D236CB0" ma:contentTypeVersion="2" ma:contentTypeDescription="Create a new document." ma:contentTypeScope="" ma:versionID="f109bd8defe9809983fee46dafc043de">
  <xsd:schema xmlns:xsd="http://www.w3.org/2001/XMLSchema" xmlns:xs="http://www.w3.org/2001/XMLSchema" xmlns:p="http://schemas.microsoft.com/office/2006/metadata/properties" xmlns:ns2="8ff83302-9ba1-4241-8e57-704b216d7843" targetNamespace="http://schemas.microsoft.com/office/2006/metadata/properties" ma:root="true" ma:fieldsID="710349c54cc53108afdf251a50913abd" ns2:_="">
    <xsd:import namespace="8ff83302-9ba1-4241-8e57-704b216d78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83302-9ba1-4241-8e57-704b216d7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0FDE41-85D6-4E39-AA94-4D17557E632D}">
  <ds:schemaRefs>
    <ds:schemaRef ds:uri="http://schemas.microsoft.com/sharepoint/v3/contenttype/forms"/>
  </ds:schemaRefs>
</ds:datastoreItem>
</file>

<file path=customXml/itemProps2.xml><?xml version="1.0" encoding="utf-8"?>
<ds:datastoreItem xmlns:ds="http://schemas.openxmlformats.org/officeDocument/2006/customXml" ds:itemID="{6C8B384B-9750-4FA5-9762-03B901AE3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83302-9ba1-4241-8e57-704b216d78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0EDA4D-8C20-4DD5-82CD-94D712C229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1191</Words>
  <Characters>6792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Uklist, Tatiana</dc:creator>
  <cp:keywords/>
  <dc:description/>
  <cp:lastModifiedBy>Sample, Joseph</cp:lastModifiedBy>
  <cp:revision>7</cp:revision>
  <dcterms:created xsi:type="dcterms:W3CDTF">2023-02-19T12:07:00Z</dcterms:created>
  <dcterms:modified xsi:type="dcterms:W3CDTF">2023-02-19T18:11:00Z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0x0101004F20E744527C3245B455950C9D236CB0</vt:lpwstr>
  </property>
</Properties>
</file>